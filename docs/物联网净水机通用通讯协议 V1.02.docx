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68C3F" w14:textId="77777777" w:rsidR="00820A05" w:rsidRDefault="006B023F">
      <w:pPr>
        <w:spacing w:before="156" w:after="156"/>
        <w:ind w:firstLine="883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文档变更记录</w:t>
      </w:r>
    </w:p>
    <w:tbl>
      <w:tblPr>
        <w:tblW w:w="8362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B9BD5"/>
        <w:tblLayout w:type="fixed"/>
        <w:tblLook w:val="04A0" w:firstRow="1" w:lastRow="0" w:firstColumn="1" w:lastColumn="0" w:noHBand="0" w:noVBand="1"/>
      </w:tblPr>
      <w:tblGrid>
        <w:gridCol w:w="1425"/>
        <w:gridCol w:w="2087"/>
        <w:gridCol w:w="4850"/>
      </w:tblGrid>
      <w:tr w:rsidR="00820A05" w14:paraId="2588372A" w14:textId="77777777">
        <w:trPr>
          <w:trHeight w:val="852"/>
        </w:trPr>
        <w:tc>
          <w:tcPr>
            <w:tcW w:w="1425" w:type="dxa"/>
            <w:shd w:val="clear" w:color="auto" w:fill="5B9BD5"/>
            <w:vAlign w:val="center"/>
          </w:tcPr>
          <w:p w14:paraId="5FAF3290" w14:textId="77777777" w:rsidR="00820A05" w:rsidRDefault="006B023F">
            <w:pPr>
              <w:spacing w:before="156" w:after="156"/>
              <w:ind w:firstLine="48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协议版本</w:t>
            </w:r>
          </w:p>
        </w:tc>
        <w:tc>
          <w:tcPr>
            <w:tcW w:w="2087" w:type="dxa"/>
            <w:shd w:val="clear" w:color="auto" w:fill="5B9BD5"/>
            <w:vAlign w:val="center"/>
          </w:tcPr>
          <w:p w14:paraId="5F33AAE2" w14:textId="77777777" w:rsidR="00820A05" w:rsidRDefault="006B023F">
            <w:pPr>
              <w:spacing w:before="156" w:after="156"/>
              <w:ind w:firstLine="48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变更日期</w:t>
            </w:r>
          </w:p>
        </w:tc>
        <w:tc>
          <w:tcPr>
            <w:tcW w:w="4850" w:type="dxa"/>
            <w:shd w:val="clear" w:color="auto" w:fill="5B9BD5"/>
            <w:vAlign w:val="center"/>
          </w:tcPr>
          <w:p w14:paraId="5C2F8182" w14:textId="77777777" w:rsidR="00820A05" w:rsidRDefault="006B023F">
            <w:pPr>
              <w:spacing w:before="156" w:after="156"/>
              <w:ind w:firstLine="48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4"/>
              </w:rPr>
              <w:t>变更内容</w:t>
            </w:r>
          </w:p>
        </w:tc>
      </w:tr>
      <w:tr w:rsidR="00820A05" w14:paraId="36061A8A" w14:textId="77777777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14:paraId="75B8FF0D" w14:textId="77777777" w:rsidR="00820A05" w:rsidRDefault="006B023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2087" w:type="dxa"/>
            <w:shd w:val="clear" w:color="auto" w:fill="F2F2F2"/>
            <w:vAlign w:val="center"/>
          </w:tcPr>
          <w:p w14:paraId="551D89C9" w14:textId="77777777" w:rsidR="00820A05" w:rsidRDefault="006B023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04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14:paraId="693BCBCB" w14:textId="77777777" w:rsidR="00820A05" w:rsidRDefault="006B023F">
            <w:p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创建协议文档</w:t>
            </w:r>
          </w:p>
        </w:tc>
      </w:tr>
      <w:tr w:rsidR="00820A05" w14:paraId="5D4AEF75" w14:textId="77777777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14:paraId="2334FA46" w14:textId="77777777" w:rsidR="00820A05" w:rsidRDefault="006B023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V1.0.1</w:t>
            </w:r>
          </w:p>
        </w:tc>
        <w:tc>
          <w:tcPr>
            <w:tcW w:w="2087" w:type="dxa"/>
            <w:shd w:val="clear" w:color="auto" w:fill="F2F2F2"/>
            <w:vAlign w:val="center"/>
          </w:tcPr>
          <w:p w14:paraId="4272169D" w14:textId="77777777" w:rsidR="00820A05" w:rsidRDefault="006B023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14:paraId="2DDA4DF1" w14:textId="77777777" w:rsidR="00820A05" w:rsidRDefault="006B023F">
            <w:pPr>
              <w:numPr>
                <w:ilvl w:val="0"/>
                <w:numId w:val="1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修改心跳“出厂测试状态”为“为注册状态”修改“硬件测试”为“硬件调试”</w:t>
            </w:r>
          </w:p>
          <w:p w14:paraId="2AECE647" w14:textId="77777777" w:rsidR="00820A05" w:rsidRDefault="006B023F">
            <w:pPr>
              <w:numPr>
                <w:ilvl w:val="0"/>
                <w:numId w:val="1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新增远程开启测试模式</w:t>
            </w:r>
          </w:p>
        </w:tc>
      </w:tr>
      <w:tr w:rsidR="00820A05" w14:paraId="19ACF88D" w14:textId="77777777">
        <w:trPr>
          <w:trHeight w:val="632"/>
        </w:trPr>
        <w:tc>
          <w:tcPr>
            <w:tcW w:w="1425" w:type="dxa"/>
            <w:shd w:val="clear" w:color="auto" w:fill="F2F2F2"/>
            <w:vAlign w:val="center"/>
          </w:tcPr>
          <w:p w14:paraId="1ED14827" w14:textId="77777777" w:rsidR="00820A05" w:rsidRDefault="006B023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V1.02</w:t>
            </w:r>
          </w:p>
        </w:tc>
        <w:tc>
          <w:tcPr>
            <w:tcW w:w="2087" w:type="dxa"/>
            <w:shd w:val="clear" w:color="auto" w:fill="F2F2F2"/>
            <w:vAlign w:val="center"/>
          </w:tcPr>
          <w:p w14:paraId="5DC9C22E" w14:textId="77777777" w:rsidR="00820A05" w:rsidRDefault="006B023F">
            <w:pPr>
              <w:spacing w:before="156" w:after="156"/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07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4850" w:type="dxa"/>
            <w:shd w:val="clear" w:color="auto" w:fill="F2F2F2"/>
            <w:vAlign w:val="center"/>
          </w:tcPr>
          <w:p w14:paraId="202B3987" w14:textId="77777777" w:rsidR="00820A05" w:rsidRDefault="006B023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修改“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、充正值”，加入区分充天数、流量正值。修改“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、充负值”，加入区分充天数、流量负值</w:t>
            </w:r>
          </w:p>
          <w:p w14:paraId="354AA937" w14:textId="77777777" w:rsidR="00820A05" w:rsidRDefault="006B023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修改“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、用水同步”为“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、用水量上传”</w:t>
            </w:r>
          </w:p>
          <w:p w14:paraId="0C4A6D2A" w14:textId="77777777" w:rsidR="00820A05" w:rsidRDefault="006B023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修改“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、用时同步”，加入区分已用天数和套餐剩余天数在屏幕显示</w:t>
            </w:r>
          </w:p>
          <w:p w14:paraId="1E4A90FE" w14:textId="77777777" w:rsidR="00820A05" w:rsidRDefault="006B023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、电脑版时间同步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”</w:t>
            </w:r>
          </w:p>
          <w:p w14:paraId="2DA9249C" w14:textId="77777777" w:rsidR="00820A05" w:rsidRDefault="006B023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25</w:t>
            </w:r>
            <w:r>
              <w:rPr>
                <w:rFonts w:hint="eastAsia"/>
                <w:szCs w:val="21"/>
              </w:rPr>
              <w:t>、电脑版时间同步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”</w:t>
            </w:r>
          </w:p>
          <w:p w14:paraId="4CEE4153" w14:textId="77777777" w:rsidR="00820A05" w:rsidRDefault="006B023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26</w:t>
            </w:r>
            <w:r>
              <w:rPr>
                <w:rFonts w:hint="eastAsia"/>
                <w:szCs w:val="21"/>
              </w:rPr>
              <w:t>、用水量同步”</w:t>
            </w:r>
          </w:p>
          <w:p w14:paraId="6B4CE005" w14:textId="77777777" w:rsidR="00820A05" w:rsidRDefault="006B023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27</w:t>
            </w:r>
            <w:r>
              <w:rPr>
                <w:rFonts w:hint="eastAsia"/>
                <w:szCs w:val="21"/>
              </w:rPr>
              <w:t>、远程升级请求”</w:t>
            </w:r>
          </w:p>
          <w:p w14:paraId="7F3B1BF8" w14:textId="77777777" w:rsidR="00820A05" w:rsidRDefault="006B023F">
            <w:pPr>
              <w:numPr>
                <w:ilvl w:val="0"/>
                <w:numId w:val="2"/>
              </w:numPr>
              <w:spacing w:before="156" w:after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新增“</w:t>
            </w:r>
            <w:r>
              <w:rPr>
                <w:rFonts w:hint="eastAsia"/>
                <w:szCs w:val="21"/>
              </w:rPr>
              <w:t>28</w:t>
            </w:r>
            <w:r>
              <w:rPr>
                <w:rFonts w:hint="eastAsia"/>
                <w:szCs w:val="21"/>
              </w:rPr>
              <w:t>、远程固件下发与接收”</w:t>
            </w:r>
          </w:p>
        </w:tc>
      </w:tr>
    </w:tbl>
    <w:p w14:paraId="1BC7EBA7" w14:textId="77777777" w:rsidR="00820A05" w:rsidRDefault="00820A0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14:paraId="5FA82282" w14:textId="77777777" w:rsidR="00820A05" w:rsidRDefault="00820A0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14:paraId="5040C1F2" w14:textId="77777777" w:rsidR="00820A05" w:rsidRDefault="00820A0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14:paraId="5F5D5042" w14:textId="77777777" w:rsidR="00820A05" w:rsidRDefault="00820A0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14:paraId="19DCCAAC" w14:textId="77777777" w:rsidR="00820A05" w:rsidRDefault="00820A05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</w:p>
    <w:p w14:paraId="4657E207" w14:textId="77777777" w:rsidR="00820A05" w:rsidRDefault="006B023F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物联网</w:t>
      </w:r>
      <w:proofErr w:type="gramStart"/>
      <w:r>
        <w:rPr>
          <w:rFonts w:hint="eastAsia"/>
          <w:b/>
          <w:sz w:val="28"/>
          <w:szCs w:val="28"/>
        </w:rPr>
        <w:t>净水机</w:t>
      </w:r>
      <w:proofErr w:type="gramEnd"/>
      <w:r>
        <w:rPr>
          <w:rFonts w:hint="eastAsia"/>
          <w:b/>
          <w:sz w:val="28"/>
          <w:szCs w:val="28"/>
        </w:rPr>
        <w:t>通用通讯协议</w:t>
      </w:r>
    </w:p>
    <w:p w14:paraId="34871391" w14:textId="77777777" w:rsidR="00820A05" w:rsidRDefault="006B023F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当前版本</w:t>
      </w:r>
      <w:r>
        <w:rPr>
          <w:rFonts w:hint="eastAsia"/>
          <w:b/>
          <w:sz w:val="28"/>
          <w:szCs w:val="28"/>
        </w:rPr>
        <w:t>V1.02</w:t>
      </w:r>
    </w:p>
    <w:p w14:paraId="3D06602B" w14:textId="77777777" w:rsidR="00820A05" w:rsidRDefault="006B023F">
      <w:pPr>
        <w:spacing w:beforeLines="0" w:afterLines="0" w:line="240" w:lineRule="auto"/>
        <w:ind w:firstLineChars="0" w:firstLine="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2018-7-16</w:t>
      </w:r>
    </w:p>
    <w:p w14:paraId="38A417D4" w14:textId="77777777" w:rsidR="00820A05" w:rsidRDefault="006B023F">
      <w:pPr>
        <w:spacing w:beforeLines="0" w:afterLines="0" w:line="24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CRC16</w:t>
      </w:r>
      <w:r>
        <w:rPr>
          <w:rFonts w:hint="eastAsia"/>
          <w:b/>
          <w:sz w:val="28"/>
          <w:szCs w:val="28"/>
        </w:rPr>
        <w:t>计算方法：</w:t>
      </w:r>
    </w:p>
    <w:p w14:paraId="0A33016D" w14:textId="77777777" w:rsidR="00820A05" w:rsidRDefault="006B023F">
      <w:pPr>
        <w:spacing w:beforeLines="0" w:afterLines="0" w:line="240" w:lineRule="auto"/>
        <w:ind w:firstLineChars="0" w:firstLine="0"/>
      </w:pPr>
      <w:r>
        <w:t>uint16_t CRC16_</w:t>
      </w:r>
      <w:proofErr w:type="gramStart"/>
      <w:r>
        <w:t>Modbus(</w:t>
      </w:r>
      <w:proofErr w:type="gramEnd"/>
      <w:r>
        <w:t>uint8_t *</w:t>
      </w:r>
      <w:proofErr w:type="spellStart"/>
      <w:r>
        <w:t>buf</w:t>
      </w:r>
      <w:proofErr w:type="spellEnd"/>
      <w:r>
        <w:t xml:space="preserve">, uint16_t </w:t>
      </w:r>
      <w:proofErr w:type="spellStart"/>
      <w:r>
        <w:t>len</w:t>
      </w:r>
      <w:proofErr w:type="spellEnd"/>
      <w:r>
        <w:t>)</w:t>
      </w:r>
    </w:p>
    <w:p w14:paraId="61CA6B2B" w14:textId="77777777" w:rsidR="00820A05" w:rsidRDefault="006B023F">
      <w:pPr>
        <w:spacing w:beforeLines="0" w:afterLines="0" w:line="240" w:lineRule="auto"/>
        <w:ind w:firstLineChars="0" w:firstLine="0"/>
      </w:pPr>
      <w:r>
        <w:t>{</w:t>
      </w:r>
    </w:p>
    <w:p w14:paraId="2D7E2FC8" w14:textId="77777777" w:rsidR="00820A05" w:rsidRDefault="006B023F">
      <w:pPr>
        <w:spacing w:beforeLines="0" w:afterLines="0" w:line="240" w:lineRule="auto"/>
        <w:ind w:firstLineChars="0" w:firstLine="0"/>
      </w:pPr>
      <w:r>
        <w:tab/>
        <w:t xml:space="preserve"> uint16_t </w:t>
      </w:r>
      <w:proofErr w:type="spellStart"/>
      <w:r>
        <w:t>crc</w:t>
      </w:r>
      <w:proofErr w:type="spellEnd"/>
      <w:r>
        <w:t>=0xFFFF;</w:t>
      </w:r>
    </w:p>
    <w:p w14:paraId="5CFBD95B" w14:textId="77777777" w:rsidR="00820A05" w:rsidRDefault="006B023F">
      <w:pPr>
        <w:spacing w:beforeLines="0" w:afterLines="0" w:line="240" w:lineRule="auto"/>
        <w:ind w:firstLineChars="0" w:firstLine="0"/>
      </w:pPr>
      <w:r>
        <w:tab/>
        <w:t xml:space="preserve"> uint16_t </w:t>
      </w:r>
      <w:proofErr w:type="spellStart"/>
      <w:r>
        <w:t>i</w:t>
      </w:r>
      <w:proofErr w:type="spellEnd"/>
      <w:r>
        <w:t>, j;</w:t>
      </w:r>
    </w:p>
    <w:p w14:paraId="44CE5FC2" w14:textId="77777777" w:rsidR="00820A05" w:rsidRDefault="006B023F">
      <w:pPr>
        <w:spacing w:beforeLines="0" w:afterLines="0" w:line="240" w:lineRule="auto"/>
        <w:ind w:firstLineChars="0" w:firstLine="0"/>
      </w:pPr>
      <w:r>
        <w:tab/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len;j</w:t>
      </w:r>
      <w:proofErr w:type="spellEnd"/>
      <w:r>
        <w:t>++)</w:t>
      </w:r>
    </w:p>
    <w:p w14:paraId="3C3C7E4D" w14:textId="77777777" w:rsidR="00820A05" w:rsidRDefault="006B023F">
      <w:pPr>
        <w:spacing w:beforeLines="0" w:afterLines="0" w:line="240" w:lineRule="auto"/>
        <w:ind w:firstLineChars="0" w:firstLine="0"/>
      </w:pPr>
      <w:r>
        <w:tab/>
        <w:t xml:space="preserve"> {</w:t>
      </w:r>
    </w:p>
    <w:p w14:paraId="77C62E3B" w14:textId="77777777" w:rsidR="00820A05" w:rsidRDefault="006B023F">
      <w:pPr>
        <w:spacing w:beforeLines="0" w:afterLines="0" w:line="240" w:lineRule="auto"/>
        <w:ind w:firstLineChars="0" w:firstLine="0"/>
      </w:pPr>
      <w:r>
        <w:tab/>
      </w:r>
      <w:r>
        <w:tab/>
        <w:t xml:space="preserve"> </w:t>
      </w:r>
      <w:proofErr w:type="spellStart"/>
      <w:r>
        <w:t>crc</w:t>
      </w:r>
      <w:proofErr w:type="spellEnd"/>
      <w:r>
        <w:t>=</w:t>
      </w:r>
      <w:proofErr w:type="spellStart"/>
      <w:r>
        <w:t>crc</w:t>
      </w:r>
      <w:proofErr w:type="spellEnd"/>
      <w:r>
        <w:t xml:space="preserve"> ^*</w:t>
      </w:r>
      <w:proofErr w:type="spellStart"/>
      <w:r>
        <w:t>buf</w:t>
      </w:r>
      <w:proofErr w:type="spellEnd"/>
      <w:r>
        <w:t>++;</w:t>
      </w:r>
    </w:p>
    <w:p w14:paraId="08E87A9C" w14:textId="77777777" w:rsidR="00820A05" w:rsidRDefault="006B023F">
      <w:pPr>
        <w:spacing w:beforeLines="0" w:afterLines="0" w:line="240" w:lineRule="auto"/>
        <w:ind w:firstLineChars="0" w:firstLine="0"/>
      </w:pPr>
      <w:r>
        <w:tab/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14:paraId="59B458CF" w14:textId="77777777" w:rsidR="00820A05" w:rsidRDefault="006B023F">
      <w:pPr>
        <w:spacing w:beforeLines="0" w:afterLines="0" w:line="240" w:lineRule="auto"/>
        <w:ind w:firstLineChars="0" w:firstLine="0"/>
      </w:pPr>
      <w:r>
        <w:tab/>
      </w:r>
      <w:r>
        <w:tab/>
        <w:t xml:space="preserve"> {</w:t>
      </w:r>
    </w:p>
    <w:p w14:paraId="76BFE87E" w14:textId="77777777" w:rsidR="00820A05" w:rsidRDefault="006B023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 if((crc&amp;0x0001)&gt;0)</w:t>
      </w:r>
    </w:p>
    <w:p w14:paraId="3B472E2C" w14:textId="77777777" w:rsidR="00820A05" w:rsidRDefault="006B023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 {</w:t>
      </w:r>
    </w:p>
    <w:p w14:paraId="34C32653" w14:textId="77777777" w:rsidR="00820A05" w:rsidRDefault="006B023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crc</w:t>
      </w:r>
      <w:proofErr w:type="spellEnd"/>
      <w:r>
        <w:t>=</w:t>
      </w:r>
      <w:proofErr w:type="spellStart"/>
      <w:r>
        <w:t>crc</w:t>
      </w:r>
      <w:proofErr w:type="spellEnd"/>
      <w:r>
        <w:t>&gt;&gt;1;</w:t>
      </w:r>
    </w:p>
    <w:p w14:paraId="3DA21DE9" w14:textId="77777777" w:rsidR="00820A05" w:rsidRDefault="006B023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crc</w:t>
      </w:r>
      <w:proofErr w:type="spellEnd"/>
      <w:r>
        <w:t>=crc^0x</w:t>
      </w:r>
      <w:r>
        <w:rPr>
          <w:rFonts w:hint="eastAsia"/>
        </w:rPr>
        <w:t>yh</w:t>
      </w:r>
      <w:r>
        <w:t>01;</w:t>
      </w:r>
    </w:p>
    <w:p w14:paraId="0F6252BB" w14:textId="77777777" w:rsidR="00820A05" w:rsidRDefault="006B023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A0C96AA" w14:textId="77777777" w:rsidR="00820A05" w:rsidRDefault="006B023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>else</w:t>
      </w:r>
    </w:p>
    <w:p w14:paraId="5FFCE394" w14:textId="77777777" w:rsidR="00820A05" w:rsidRDefault="006B023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14:paraId="03B38D38" w14:textId="77777777" w:rsidR="00820A05" w:rsidRDefault="006B023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crc</w:t>
      </w:r>
      <w:proofErr w:type="spellEnd"/>
      <w:r>
        <w:t>=</w:t>
      </w:r>
      <w:proofErr w:type="spellStart"/>
      <w:r>
        <w:t>crc</w:t>
      </w:r>
      <w:proofErr w:type="spellEnd"/>
      <w:r>
        <w:t>&gt;&gt;1;</w:t>
      </w:r>
    </w:p>
    <w:p w14:paraId="1A3D58C4" w14:textId="77777777" w:rsidR="00820A05" w:rsidRDefault="006B023F">
      <w:pPr>
        <w:spacing w:beforeLines="0" w:afterLines="0" w:line="240" w:lineRule="auto"/>
        <w:ind w:firstLineChars="0" w:firstLine="0"/>
      </w:pPr>
      <w:r>
        <w:tab/>
      </w:r>
      <w:r>
        <w:tab/>
      </w:r>
      <w:r>
        <w:tab/>
      </w:r>
      <w:r>
        <w:tab/>
        <w:t xml:space="preserve">}   </w:t>
      </w:r>
    </w:p>
    <w:p w14:paraId="3E830C41" w14:textId="77777777" w:rsidR="00820A05" w:rsidRDefault="006B023F">
      <w:pPr>
        <w:spacing w:beforeLines="0" w:afterLines="0" w:line="240" w:lineRule="auto"/>
        <w:ind w:firstLineChars="0" w:firstLine="0"/>
      </w:pPr>
      <w:r>
        <w:tab/>
      </w:r>
      <w:r>
        <w:tab/>
        <w:t xml:space="preserve"> }</w:t>
      </w:r>
    </w:p>
    <w:p w14:paraId="4479E42B" w14:textId="77777777" w:rsidR="00820A05" w:rsidRDefault="006B023F">
      <w:pPr>
        <w:spacing w:beforeLines="0" w:afterLines="0" w:line="240" w:lineRule="auto"/>
        <w:ind w:firstLineChars="0" w:firstLine="0"/>
      </w:pPr>
      <w:r>
        <w:tab/>
        <w:t xml:space="preserve"> }</w:t>
      </w:r>
    </w:p>
    <w:p w14:paraId="13331533" w14:textId="77777777" w:rsidR="00820A05" w:rsidRDefault="006B023F">
      <w:pPr>
        <w:spacing w:beforeLines="0" w:afterLines="0" w:line="240" w:lineRule="auto"/>
        <w:ind w:firstLineChars="0" w:firstLine="0"/>
      </w:pPr>
      <w:r>
        <w:tab/>
        <w:t>return (</w:t>
      </w:r>
      <w:proofErr w:type="spellStart"/>
      <w:r>
        <w:t>crc</w:t>
      </w:r>
      <w:proofErr w:type="spellEnd"/>
      <w:r>
        <w:t>);</w:t>
      </w:r>
    </w:p>
    <w:p w14:paraId="29C0F542" w14:textId="77777777" w:rsidR="00820A05" w:rsidRDefault="006B023F">
      <w:pPr>
        <w:spacing w:beforeLines="0" w:afterLines="0" w:line="240" w:lineRule="auto"/>
        <w:ind w:firstLineChars="0" w:firstLine="0"/>
      </w:pPr>
      <w:r>
        <w:t>}</w:t>
      </w:r>
    </w:p>
    <w:p w14:paraId="6A8DB380" w14:textId="77777777" w:rsidR="00820A05" w:rsidRDefault="00820A05">
      <w:pPr>
        <w:spacing w:beforeLines="0" w:afterLines="0" w:line="240" w:lineRule="auto"/>
        <w:ind w:firstLineChars="0" w:firstLine="0"/>
      </w:pPr>
    </w:p>
    <w:p w14:paraId="592C1D20" w14:textId="77777777" w:rsidR="00820A05" w:rsidRDefault="00820A05">
      <w:pPr>
        <w:spacing w:beforeLines="0" w:afterLines="0" w:line="240" w:lineRule="auto"/>
        <w:ind w:firstLineChars="0" w:firstLine="0"/>
      </w:pPr>
    </w:p>
    <w:p w14:paraId="0C66367C" w14:textId="77777777" w:rsidR="00820A05" w:rsidRDefault="006B023F">
      <w:pPr>
        <w:spacing w:beforeLines="0" w:afterLines="0" w:line="24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二、命令功能详细描述：</w:t>
      </w:r>
    </w:p>
    <w:p w14:paraId="4844EF10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1、心跳帧</w:t>
      </w:r>
      <w:r>
        <w:rPr>
          <w:rFonts w:ascii="SimSun" w:hAnsi="SimSun" w:cs="SimSun"/>
          <w:b/>
          <w:bCs/>
          <w:kern w:val="0"/>
          <w:sz w:val="24"/>
          <w:szCs w:val="21"/>
        </w:rPr>
        <w:t>：</w:t>
      </w:r>
    </w:p>
    <w:p w14:paraId="1794259C" w14:textId="77777777" w:rsidR="00820A05" w:rsidRDefault="006B023F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用于维持链路，和实时更新电脑板工作状态，默认3分钟一次心跳。</w:t>
      </w:r>
    </w:p>
    <w:p w14:paraId="2973A19F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电脑</w:t>
      </w:r>
      <w:proofErr w:type="gramStart"/>
      <w:r>
        <w:rPr>
          <w:rFonts w:ascii="SimSun" w:hAnsi="SimSun" w:cs="SimSun" w:hint="eastAsia"/>
          <w:bCs/>
          <w:kern w:val="0"/>
          <w:szCs w:val="21"/>
        </w:rPr>
        <w:t>板主动</w:t>
      </w:r>
      <w:proofErr w:type="gramEnd"/>
      <w:r>
        <w:rPr>
          <w:rFonts w:ascii="SimSun" w:hAnsi="SimSun" w:cs="SimSun" w:hint="eastAsia"/>
          <w:bCs/>
          <w:kern w:val="0"/>
          <w:szCs w:val="21"/>
        </w:rPr>
        <w:t>上传无需应答：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3BD523A7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C235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4542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D926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5FCF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571A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18290A1D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5824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4AC8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6CF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2F7A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HEX(</w:t>
            </w:r>
            <w:r>
              <w:rPr>
                <w:rFonts w:hint="eastAsia"/>
                <w:color w:val="FF0000"/>
                <w:szCs w:val="21"/>
              </w:rPr>
              <w:t>根据长度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A24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2C817730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BF77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3CA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C4D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0x0028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CD8C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见下表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304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7DC631E5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tbl>
      <w:tblPr>
        <w:tblStyle w:val="a9"/>
        <w:tblW w:w="84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3"/>
        <w:gridCol w:w="1447"/>
        <w:gridCol w:w="1843"/>
        <w:gridCol w:w="850"/>
        <w:gridCol w:w="3311"/>
      </w:tblGrid>
      <w:tr w:rsidR="00820A05" w14:paraId="6B64F9D9" w14:textId="77777777">
        <w:tc>
          <w:tcPr>
            <w:tcW w:w="963" w:type="dxa"/>
            <w:vMerge w:val="restart"/>
            <w:vAlign w:val="center"/>
          </w:tcPr>
          <w:p w14:paraId="377506A4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数据</w:t>
            </w:r>
          </w:p>
        </w:tc>
        <w:tc>
          <w:tcPr>
            <w:tcW w:w="1447" w:type="dxa"/>
            <w:vMerge w:val="restart"/>
            <w:vAlign w:val="center"/>
          </w:tcPr>
          <w:p w14:paraId="1F8CA383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设备状态</w:t>
            </w:r>
          </w:p>
        </w:tc>
        <w:tc>
          <w:tcPr>
            <w:tcW w:w="1843" w:type="dxa"/>
            <w:vMerge w:val="restart"/>
            <w:vAlign w:val="center"/>
          </w:tcPr>
          <w:p w14:paraId="71699B93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7B823F13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3311" w:type="dxa"/>
          </w:tcPr>
          <w:p w14:paraId="4EBAB2AA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备用</w:t>
            </w:r>
          </w:p>
        </w:tc>
      </w:tr>
      <w:tr w:rsidR="00820A05" w14:paraId="592B9477" w14:textId="77777777">
        <w:tc>
          <w:tcPr>
            <w:tcW w:w="963" w:type="dxa"/>
            <w:vMerge/>
            <w:vAlign w:val="center"/>
          </w:tcPr>
          <w:p w14:paraId="1BD1EEB9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14:paraId="5FBFF078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14:paraId="61790D73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14:paraId="7C05D728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3311" w:type="dxa"/>
          </w:tcPr>
          <w:p w14:paraId="071C0655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待激活</w:t>
            </w:r>
          </w:p>
        </w:tc>
      </w:tr>
      <w:tr w:rsidR="00820A05" w14:paraId="279FAAF3" w14:textId="77777777">
        <w:tc>
          <w:tcPr>
            <w:tcW w:w="963" w:type="dxa"/>
            <w:vMerge/>
            <w:vAlign w:val="center"/>
          </w:tcPr>
          <w:p w14:paraId="77EB6BCC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14:paraId="1D9377C2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14:paraId="3D6610B0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14:paraId="0F9B0728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2</w:t>
            </w:r>
          </w:p>
        </w:tc>
        <w:tc>
          <w:tcPr>
            <w:tcW w:w="3311" w:type="dxa"/>
          </w:tcPr>
          <w:p w14:paraId="496E4D7E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未注册</w:t>
            </w:r>
          </w:p>
        </w:tc>
      </w:tr>
      <w:tr w:rsidR="00820A05" w14:paraId="394D2778" w14:textId="77777777">
        <w:tc>
          <w:tcPr>
            <w:tcW w:w="963" w:type="dxa"/>
            <w:vMerge/>
            <w:vAlign w:val="center"/>
          </w:tcPr>
          <w:p w14:paraId="336DED64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14:paraId="1B38E940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14:paraId="71590082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14:paraId="7E756745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3</w:t>
            </w:r>
          </w:p>
        </w:tc>
        <w:tc>
          <w:tcPr>
            <w:tcW w:w="3311" w:type="dxa"/>
          </w:tcPr>
          <w:p w14:paraId="7907BF91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正常制水</w:t>
            </w:r>
          </w:p>
        </w:tc>
      </w:tr>
      <w:tr w:rsidR="00820A05" w14:paraId="114D19E6" w14:textId="77777777">
        <w:tc>
          <w:tcPr>
            <w:tcW w:w="963" w:type="dxa"/>
            <w:vMerge/>
            <w:vAlign w:val="center"/>
          </w:tcPr>
          <w:p w14:paraId="5FF001EE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14:paraId="1586F16A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14:paraId="74E81CD6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14:paraId="07A739D4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4</w:t>
            </w:r>
          </w:p>
        </w:tc>
        <w:tc>
          <w:tcPr>
            <w:tcW w:w="3311" w:type="dxa"/>
          </w:tcPr>
          <w:p w14:paraId="356225B3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欠费</w:t>
            </w:r>
          </w:p>
        </w:tc>
      </w:tr>
      <w:tr w:rsidR="00820A05" w14:paraId="75A98ABC" w14:textId="77777777">
        <w:tc>
          <w:tcPr>
            <w:tcW w:w="963" w:type="dxa"/>
            <w:vMerge/>
            <w:vAlign w:val="center"/>
          </w:tcPr>
          <w:p w14:paraId="55E7462C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14:paraId="247BF9FA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14:paraId="4331A631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14:paraId="62C16C62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5</w:t>
            </w:r>
          </w:p>
        </w:tc>
        <w:tc>
          <w:tcPr>
            <w:tcW w:w="3311" w:type="dxa"/>
          </w:tcPr>
          <w:p w14:paraId="3167C97D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故障</w:t>
            </w:r>
          </w:p>
        </w:tc>
      </w:tr>
      <w:tr w:rsidR="00820A05" w14:paraId="1AD08FE5" w14:textId="77777777">
        <w:tc>
          <w:tcPr>
            <w:tcW w:w="963" w:type="dxa"/>
            <w:vMerge/>
            <w:vAlign w:val="center"/>
          </w:tcPr>
          <w:p w14:paraId="043C55B2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14:paraId="19B049D6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14:paraId="1B0D44C0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14:paraId="67134174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6</w:t>
            </w:r>
          </w:p>
        </w:tc>
        <w:tc>
          <w:tcPr>
            <w:tcW w:w="3311" w:type="dxa"/>
          </w:tcPr>
          <w:p w14:paraId="68C2F8D2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关机</w:t>
            </w:r>
          </w:p>
        </w:tc>
      </w:tr>
      <w:tr w:rsidR="00820A05" w14:paraId="60678350" w14:textId="77777777">
        <w:tc>
          <w:tcPr>
            <w:tcW w:w="963" w:type="dxa"/>
            <w:vMerge/>
            <w:vAlign w:val="center"/>
          </w:tcPr>
          <w:p w14:paraId="4E2D047B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14:paraId="3011B6AE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14:paraId="3299FC71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14:paraId="58763C9D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7</w:t>
            </w:r>
          </w:p>
        </w:tc>
        <w:tc>
          <w:tcPr>
            <w:tcW w:w="3311" w:type="dxa"/>
          </w:tcPr>
          <w:p w14:paraId="4B002A67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水满</w:t>
            </w:r>
          </w:p>
        </w:tc>
      </w:tr>
      <w:tr w:rsidR="00820A05" w14:paraId="371F2A0F" w14:textId="77777777">
        <w:tc>
          <w:tcPr>
            <w:tcW w:w="963" w:type="dxa"/>
            <w:vMerge/>
            <w:vAlign w:val="center"/>
          </w:tcPr>
          <w:p w14:paraId="7E25825A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14:paraId="0006C54A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14:paraId="1ECB4E79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14:paraId="788E4056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8</w:t>
            </w:r>
          </w:p>
        </w:tc>
        <w:tc>
          <w:tcPr>
            <w:tcW w:w="3311" w:type="dxa"/>
          </w:tcPr>
          <w:p w14:paraId="04471C8E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缺水</w:t>
            </w:r>
          </w:p>
        </w:tc>
      </w:tr>
      <w:tr w:rsidR="00820A05" w14:paraId="2428DEFD" w14:textId="77777777">
        <w:tc>
          <w:tcPr>
            <w:tcW w:w="963" w:type="dxa"/>
            <w:vMerge/>
            <w:vAlign w:val="center"/>
          </w:tcPr>
          <w:p w14:paraId="419D5D50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14:paraId="4D119410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14:paraId="366A0706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14:paraId="1C9C4986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9</w:t>
            </w:r>
          </w:p>
        </w:tc>
        <w:tc>
          <w:tcPr>
            <w:tcW w:w="3311" w:type="dxa"/>
          </w:tcPr>
          <w:p w14:paraId="32BD5313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漏水</w:t>
            </w:r>
          </w:p>
        </w:tc>
      </w:tr>
      <w:tr w:rsidR="00820A05" w14:paraId="141D369E" w14:textId="77777777">
        <w:tc>
          <w:tcPr>
            <w:tcW w:w="963" w:type="dxa"/>
            <w:vMerge/>
            <w:vAlign w:val="center"/>
          </w:tcPr>
          <w:p w14:paraId="4EFF56A4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14:paraId="34ABBD67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14:paraId="3B8DDA81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14:paraId="4C0468A5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10</w:t>
            </w:r>
          </w:p>
        </w:tc>
        <w:tc>
          <w:tcPr>
            <w:tcW w:w="3311" w:type="dxa"/>
          </w:tcPr>
          <w:p w14:paraId="602F5D5A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滤芯待复位</w:t>
            </w:r>
          </w:p>
        </w:tc>
      </w:tr>
      <w:tr w:rsidR="00820A05" w14:paraId="72E1147E" w14:textId="77777777">
        <w:tc>
          <w:tcPr>
            <w:tcW w:w="963" w:type="dxa"/>
            <w:vMerge/>
            <w:vAlign w:val="center"/>
          </w:tcPr>
          <w:p w14:paraId="3FC4F49C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14:paraId="01E8DAC5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14:paraId="5D1D5FBA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14:paraId="4AEE4A33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11</w:t>
            </w:r>
          </w:p>
        </w:tc>
        <w:tc>
          <w:tcPr>
            <w:tcW w:w="3311" w:type="dxa"/>
          </w:tcPr>
          <w:p w14:paraId="32A15906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硬件调试</w:t>
            </w:r>
          </w:p>
        </w:tc>
      </w:tr>
      <w:tr w:rsidR="00820A05" w14:paraId="32178FCE" w14:textId="77777777">
        <w:tc>
          <w:tcPr>
            <w:tcW w:w="963" w:type="dxa"/>
            <w:vMerge/>
            <w:vAlign w:val="center"/>
          </w:tcPr>
          <w:p w14:paraId="3FDC1365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447" w:type="dxa"/>
            <w:vMerge/>
          </w:tcPr>
          <w:p w14:paraId="78E0D9A3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14:paraId="650A3B26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</w:rPr>
            </w:pPr>
          </w:p>
        </w:tc>
        <w:tc>
          <w:tcPr>
            <w:tcW w:w="850" w:type="dxa"/>
          </w:tcPr>
          <w:p w14:paraId="548C013D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1A18523C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33DA9C67" w14:textId="77777777">
        <w:tc>
          <w:tcPr>
            <w:tcW w:w="963" w:type="dxa"/>
            <w:vMerge/>
          </w:tcPr>
          <w:p w14:paraId="4CF49AAA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restart"/>
            <w:vAlign w:val="center"/>
          </w:tcPr>
          <w:p w14:paraId="5EDE5AE0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  <w:highlight w:val="yellow"/>
              </w:rPr>
              <w:t>屏幕状态</w:t>
            </w:r>
          </w:p>
        </w:tc>
        <w:tc>
          <w:tcPr>
            <w:tcW w:w="1843" w:type="dxa"/>
            <w:vMerge w:val="restart"/>
            <w:vAlign w:val="center"/>
          </w:tcPr>
          <w:p w14:paraId="13512B87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  <w:highlight w:val="yellow"/>
              </w:rPr>
            </w:pPr>
            <w:r>
              <w:rPr>
                <w:rFonts w:hint="eastAsia"/>
                <w:color w:val="FF0000"/>
                <w:szCs w:val="21"/>
                <w:highlight w:val="yellow"/>
              </w:rPr>
              <w:t>HEX</w:t>
            </w:r>
            <w:r>
              <w:rPr>
                <w:rFonts w:hint="eastAsia"/>
                <w:color w:val="FF0000"/>
                <w:szCs w:val="21"/>
                <w:highlight w:val="yellow"/>
              </w:rPr>
              <w:t>（</w:t>
            </w:r>
            <w:r>
              <w:rPr>
                <w:rFonts w:hint="eastAsia"/>
                <w:color w:val="FF0000"/>
                <w:szCs w:val="21"/>
                <w:highlight w:val="yellow"/>
              </w:rPr>
              <w:t>1</w:t>
            </w:r>
            <w:r>
              <w:rPr>
                <w:rFonts w:hint="eastAsia"/>
                <w:color w:val="FF0000"/>
                <w:szCs w:val="21"/>
                <w:highlight w:val="yellow"/>
              </w:rPr>
              <w:t>字节）</w:t>
            </w:r>
          </w:p>
        </w:tc>
        <w:tc>
          <w:tcPr>
            <w:tcW w:w="850" w:type="dxa"/>
          </w:tcPr>
          <w:p w14:paraId="2BFF9FF4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  <w:highlight w:val="yellow"/>
              </w:rPr>
              <w:t>0</w:t>
            </w:r>
          </w:p>
        </w:tc>
        <w:tc>
          <w:tcPr>
            <w:tcW w:w="3311" w:type="dxa"/>
          </w:tcPr>
          <w:p w14:paraId="08A8192E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  <w:highlight w:val="yellow"/>
              </w:rPr>
              <w:t>屏幕打开（上电默认值）</w:t>
            </w:r>
          </w:p>
        </w:tc>
      </w:tr>
      <w:tr w:rsidR="00820A05" w14:paraId="70ACCF55" w14:textId="77777777">
        <w:tc>
          <w:tcPr>
            <w:tcW w:w="963" w:type="dxa"/>
            <w:vMerge/>
          </w:tcPr>
          <w:p w14:paraId="64AEF914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/>
            <w:vAlign w:val="center"/>
          </w:tcPr>
          <w:p w14:paraId="2796500E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  <w:highlight w:val="yellow"/>
              </w:rPr>
            </w:pPr>
          </w:p>
        </w:tc>
        <w:tc>
          <w:tcPr>
            <w:tcW w:w="1843" w:type="dxa"/>
            <w:vMerge/>
            <w:vAlign w:val="center"/>
          </w:tcPr>
          <w:p w14:paraId="4C89F01E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color w:val="FF0000"/>
                <w:szCs w:val="21"/>
                <w:highlight w:val="yellow"/>
              </w:rPr>
            </w:pPr>
          </w:p>
        </w:tc>
        <w:tc>
          <w:tcPr>
            <w:tcW w:w="850" w:type="dxa"/>
          </w:tcPr>
          <w:p w14:paraId="62CD903A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  <w:highlight w:val="yellow"/>
              </w:rPr>
              <w:t>1</w:t>
            </w:r>
          </w:p>
        </w:tc>
        <w:tc>
          <w:tcPr>
            <w:tcW w:w="3311" w:type="dxa"/>
          </w:tcPr>
          <w:p w14:paraId="0322FF67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  <w:highlight w:val="yellow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  <w:highlight w:val="yellow"/>
              </w:rPr>
              <w:t>屏幕关闭</w:t>
            </w:r>
          </w:p>
        </w:tc>
      </w:tr>
      <w:tr w:rsidR="00820A05" w14:paraId="6731FC97" w14:textId="77777777">
        <w:tc>
          <w:tcPr>
            <w:tcW w:w="963" w:type="dxa"/>
            <w:vMerge/>
          </w:tcPr>
          <w:p w14:paraId="309AE392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 w:val="restart"/>
            <w:vAlign w:val="center"/>
          </w:tcPr>
          <w:p w14:paraId="411933FA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工作模式</w:t>
            </w:r>
          </w:p>
        </w:tc>
        <w:tc>
          <w:tcPr>
            <w:tcW w:w="1843" w:type="dxa"/>
            <w:vMerge w:val="restart"/>
            <w:vAlign w:val="center"/>
          </w:tcPr>
          <w:p w14:paraId="7EEBD2C9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38026879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0</w:t>
            </w:r>
          </w:p>
        </w:tc>
        <w:tc>
          <w:tcPr>
            <w:tcW w:w="3311" w:type="dxa"/>
          </w:tcPr>
          <w:p w14:paraId="4F6EC2BF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流量模式</w:t>
            </w:r>
          </w:p>
        </w:tc>
      </w:tr>
      <w:tr w:rsidR="00820A05" w14:paraId="0396BC39" w14:textId="77777777">
        <w:tc>
          <w:tcPr>
            <w:tcW w:w="963" w:type="dxa"/>
            <w:vMerge/>
          </w:tcPr>
          <w:p w14:paraId="03B41995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  <w:vMerge/>
          </w:tcPr>
          <w:p w14:paraId="2F460BBF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1843" w:type="dxa"/>
            <w:vMerge/>
          </w:tcPr>
          <w:p w14:paraId="2D3D7515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850" w:type="dxa"/>
          </w:tcPr>
          <w:p w14:paraId="29C1602D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1</w:t>
            </w:r>
          </w:p>
        </w:tc>
        <w:tc>
          <w:tcPr>
            <w:tcW w:w="3311" w:type="dxa"/>
          </w:tcPr>
          <w:p w14:paraId="7A936500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时</w:t>
            </w:r>
            <w:proofErr w:type="gramStart"/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长模式</w:t>
            </w:r>
            <w:proofErr w:type="gramEnd"/>
          </w:p>
        </w:tc>
      </w:tr>
      <w:tr w:rsidR="00820A05" w14:paraId="2185DCBC" w14:textId="77777777">
        <w:tc>
          <w:tcPr>
            <w:tcW w:w="963" w:type="dxa"/>
            <w:vMerge/>
          </w:tcPr>
          <w:p w14:paraId="48BF76B4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7439A05E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剩余流量</w:t>
            </w:r>
          </w:p>
        </w:tc>
        <w:tc>
          <w:tcPr>
            <w:tcW w:w="1843" w:type="dxa"/>
          </w:tcPr>
          <w:p w14:paraId="61CA3334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251B31E0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1F552C01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57CBA873" w14:textId="77777777">
        <w:tc>
          <w:tcPr>
            <w:tcW w:w="963" w:type="dxa"/>
            <w:vMerge/>
          </w:tcPr>
          <w:p w14:paraId="2771DEE2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56803B9F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剩余天数</w:t>
            </w:r>
          </w:p>
        </w:tc>
        <w:tc>
          <w:tcPr>
            <w:tcW w:w="1843" w:type="dxa"/>
          </w:tcPr>
          <w:p w14:paraId="107C3375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07CECA2D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232EDC71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0070C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0070C0"/>
                <w:kern w:val="0"/>
                <w:szCs w:val="21"/>
              </w:rPr>
              <w:t>天数完全按照服务器计算值</w:t>
            </w:r>
          </w:p>
        </w:tc>
      </w:tr>
      <w:tr w:rsidR="00820A05" w14:paraId="1CB058E0" w14:textId="77777777">
        <w:tc>
          <w:tcPr>
            <w:tcW w:w="963" w:type="dxa"/>
            <w:vMerge/>
          </w:tcPr>
          <w:p w14:paraId="3B0A35F8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11C53E0B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已用流量</w:t>
            </w:r>
          </w:p>
        </w:tc>
        <w:tc>
          <w:tcPr>
            <w:tcW w:w="1843" w:type="dxa"/>
          </w:tcPr>
          <w:p w14:paraId="56E9E265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659F1195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2272799E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1772512C" w14:textId="77777777">
        <w:tc>
          <w:tcPr>
            <w:tcW w:w="963" w:type="dxa"/>
            <w:vMerge/>
          </w:tcPr>
          <w:p w14:paraId="344E3EE0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38CEE560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已用天数</w:t>
            </w:r>
          </w:p>
        </w:tc>
        <w:tc>
          <w:tcPr>
            <w:tcW w:w="1843" w:type="dxa"/>
          </w:tcPr>
          <w:p w14:paraId="74427115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33F93155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79E669B5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4C4EB329" w14:textId="77777777">
        <w:tc>
          <w:tcPr>
            <w:tcW w:w="963" w:type="dxa"/>
            <w:vMerge/>
          </w:tcPr>
          <w:p w14:paraId="17A0C7C0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0E1BBE29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净水TDS</w:t>
            </w:r>
          </w:p>
        </w:tc>
        <w:tc>
          <w:tcPr>
            <w:tcW w:w="1843" w:type="dxa"/>
          </w:tcPr>
          <w:p w14:paraId="595AE137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0E7EEF46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36AE004F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50EBA790" w14:textId="77777777">
        <w:tc>
          <w:tcPr>
            <w:tcW w:w="963" w:type="dxa"/>
            <w:vMerge/>
          </w:tcPr>
          <w:p w14:paraId="023C0B48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54898566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原水TDS</w:t>
            </w:r>
          </w:p>
        </w:tc>
        <w:tc>
          <w:tcPr>
            <w:tcW w:w="1843" w:type="dxa"/>
          </w:tcPr>
          <w:p w14:paraId="3ACF7565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43D77E48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3D145AC9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7DB0C122" w14:textId="77777777">
        <w:tc>
          <w:tcPr>
            <w:tcW w:w="963" w:type="dxa"/>
            <w:vMerge/>
          </w:tcPr>
          <w:p w14:paraId="7B881148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2E0BEC6C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第一级滤芯剩余值</w:t>
            </w:r>
          </w:p>
        </w:tc>
        <w:tc>
          <w:tcPr>
            <w:tcW w:w="1843" w:type="dxa"/>
          </w:tcPr>
          <w:p w14:paraId="1A79A90E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48572BF1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533D9CAF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75413DDD" w14:textId="77777777">
        <w:tc>
          <w:tcPr>
            <w:tcW w:w="963" w:type="dxa"/>
            <w:vMerge/>
          </w:tcPr>
          <w:p w14:paraId="00EE3436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4D559CA9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第二级滤芯剩余值</w:t>
            </w:r>
          </w:p>
        </w:tc>
        <w:tc>
          <w:tcPr>
            <w:tcW w:w="1843" w:type="dxa"/>
          </w:tcPr>
          <w:p w14:paraId="6867DD34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739E0913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10CF2168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74C02220" w14:textId="77777777">
        <w:tc>
          <w:tcPr>
            <w:tcW w:w="963" w:type="dxa"/>
            <w:vMerge/>
          </w:tcPr>
          <w:p w14:paraId="62EF3222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0D631D18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第三级滤芯剩余值</w:t>
            </w:r>
          </w:p>
        </w:tc>
        <w:tc>
          <w:tcPr>
            <w:tcW w:w="1843" w:type="dxa"/>
          </w:tcPr>
          <w:p w14:paraId="2E5FD3EC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2D51D309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3719D2FE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725DEC65" w14:textId="77777777">
        <w:tc>
          <w:tcPr>
            <w:tcW w:w="963" w:type="dxa"/>
            <w:vMerge/>
          </w:tcPr>
          <w:p w14:paraId="09EA2D40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77D69B08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第四级滤芯剩余值</w:t>
            </w:r>
          </w:p>
        </w:tc>
        <w:tc>
          <w:tcPr>
            <w:tcW w:w="1843" w:type="dxa"/>
          </w:tcPr>
          <w:p w14:paraId="7F06773E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361970BF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09072688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2CABFB74" w14:textId="77777777">
        <w:tc>
          <w:tcPr>
            <w:tcW w:w="963" w:type="dxa"/>
            <w:vMerge/>
          </w:tcPr>
          <w:p w14:paraId="1842D95A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57991282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第五级滤芯剩余值</w:t>
            </w:r>
          </w:p>
        </w:tc>
        <w:tc>
          <w:tcPr>
            <w:tcW w:w="1843" w:type="dxa"/>
          </w:tcPr>
          <w:p w14:paraId="2667E3A3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7A94B8F5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3688798E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484C9149" w14:textId="77777777">
        <w:tc>
          <w:tcPr>
            <w:tcW w:w="963" w:type="dxa"/>
            <w:vMerge/>
          </w:tcPr>
          <w:p w14:paraId="5CDA53D3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3ECEB8D1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第一级滤芯最大值</w:t>
            </w:r>
          </w:p>
        </w:tc>
        <w:tc>
          <w:tcPr>
            <w:tcW w:w="1843" w:type="dxa"/>
          </w:tcPr>
          <w:p w14:paraId="1B950ABC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3FC99BD9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346CAD99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23EFA760" w14:textId="77777777">
        <w:tc>
          <w:tcPr>
            <w:tcW w:w="963" w:type="dxa"/>
            <w:vMerge/>
          </w:tcPr>
          <w:p w14:paraId="3C6E7B08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7572AFC1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第二级滤芯最大值</w:t>
            </w:r>
          </w:p>
        </w:tc>
        <w:tc>
          <w:tcPr>
            <w:tcW w:w="1843" w:type="dxa"/>
          </w:tcPr>
          <w:p w14:paraId="4BCD74C0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2404CA7C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66D8BDA1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23F2DACB" w14:textId="77777777">
        <w:tc>
          <w:tcPr>
            <w:tcW w:w="963" w:type="dxa"/>
            <w:vMerge/>
          </w:tcPr>
          <w:p w14:paraId="3BF4D834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3B1723EC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第三级滤芯最大值</w:t>
            </w:r>
          </w:p>
        </w:tc>
        <w:tc>
          <w:tcPr>
            <w:tcW w:w="1843" w:type="dxa"/>
          </w:tcPr>
          <w:p w14:paraId="01C9F732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3C1CE034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3AD1F6B9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128F648C" w14:textId="77777777">
        <w:tc>
          <w:tcPr>
            <w:tcW w:w="963" w:type="dxa"/>
            <w:vMerge/>
          </w:tcPr>
          <w:p w14:paraId="36C07171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0FCCD1C6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第四级滤芯最大值</w:t>
            </w:r>
          </w:p>
        </w:tc>
        <w:tc>
          <w:tcPr>
            <w:tcW w:w="1843" w:type="dxa"/>
          </w:tcPr>
          <w:p w14:paraId="3F98449D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4F8D10E7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71CE4DE6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5978CA76" w14:textId="77777777">
        <w:tc>
          <w:tcPr>
            <w:tcW w:w="963" w:type="dxa"/>
            <w:vMerge/>
          </w:tcPr>
          <w:p w14:paraId="2211093B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029BE305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第五级滤芯最大值</w:t>
            </w:r>
          </w:p>
        </w:tc>
        <w:tc>
          <w:tcPr>
            <w:tcW w:w="1843" w:type="dxa"/>
          </w:tcPr>
          <w:p w14:paraId="3160EE57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6EA449EF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2FB54DDC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5C5944AB" w14:textId="77777777">
        <w:tc>
          <w:tcPr>
            <w:tcW w:w="963" w:type="dxa"/>
            <w:vMerge/>
          </w:tcPr>
          <w:p w14:paraId="09FBED08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20C10F6B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信号强度值</w:t>
            </w:r>
          </w:p>
        </w:tc>
        <w:tc>
          <w:tcPr>
            <w:tcW w:w="1843" w:type="dxa"/>
          </w:tcPr>
          <w:p w14:paraId="29794899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2CE2EF6C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1907D3E9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73527758" w14:textId="77777777">
        <w:tc>
          <w:tcPr>
            <w:tcW w:w="963" w:type="dxa"/>
            <w:vMerge/>
          </w:tcPr>
          <w:p w14:paraId="67AC48B5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576E39DE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LAC</w:t>
            </w:r>
            <w:r>
              <w:rPr>
                <w:rFonts w:hint="eastAsia"/>
                <w:color w:val="FF0000"/>
              </w:rPr>
              <w:t>值</w:t>
            </w:r>
          </w:p>
        </w:tc>
        <w:tc>
          <w:tcPr>
            <w:tcW w:w="1843" w:type="dxa"/>
          </w:tcPr>
          <w:p w14:paraId="3AAEEBFD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63A029CA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12702545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  <w:tr w:rsidR="00820A05" w14:paraId="0730AEE9" w14:textId="77777777">
        <w:tc>
          <w:tcPr>
            <w:tcW w:w="963" w:type="dxa"/>
            <w:vMerge/>
          </w:tcPr>
          <w:p w14:paraId="3DB95C69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/>
                <w:bCs/>
                <w:color w:val="FF0000"/>
                <w:kern w:val="0"/>
                <w:sz w:val="24"/>
                <w:szCs w:val="21"/>
              </w:rPr>
            </w:pPr>
          </w:p>
        </w:tc>
        <w:tc>
          <w:tcPr>
            <w:tcW w:w="1447" w:type="dxa"/>
          </w:tcPr>
          <w:p w14:paraId="0B1B0249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</w:rPr>
              <w:t>CID</w:t>
            </w:r>
            <w:r>
              <w:rPr>
                <w:rFonts w:hint="eastAsia"/>
                <w:color w:val="FF0000"/>
              </w:rPr>
              <w:t>值</w:t>
            </w:r>
          </w:p>
        </w:tc>
        <w:tc>
          <w:tcPr>
            <w:tcW w:w="1843" w:type="dxa"/>
          </w:tcPr>
          <w:p w14:paraId="263371B4" w14:textId="77777777" w:rsidR="00820A05" w:rsidRDefault="006B023F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850" w:type="dxa"/>
          </w:tcPr>
          <w:p w14:paraId="1E9DCF4C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  <w:tc>
          <w:tcPr>
            <w:tcW w:w="3311" w:type="dxa"/>
          </w:tcPr>
          <w:p w14:paraId="27266656" w14:textId="77777777" w:rsidR="00820A05" w:rsidRDefault="00820A05">
            <w:pPr>
              <w:pStyle w:val="21"/>
              <w:widowControl/>
              <w:spacing w:beforeLines="0" w:afterLines="0" w:line="360" w:lineRule="atLeast"/>
              <w:ind w:right="360" w:firstLineChars="0" w:firstLine="0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</w:p>
        </w:tc>
      </w:tr>
    </w:tbl>
    <w:p w14:paraId="71B2E6ED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14:paraId="7751FA78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示例：</w:t>
      </w:r>
    </w:p>
    <w:p w14:paraId="1F02CED9" w14:textId="25E3E46B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发送：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01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ins w:id="0" w:author="zh tao" w:date="2018-07-29T12:03:00Z">
        <w:r w:rsidR="00A46939">
          <w:rPr>
            <w:rFonts w:ascii="SimSun" w:hAnsi="SimSun" w:cs="SimSun"/>
            <w:bCs/>
            <w:color w:val="FF0000"/>
            <w:kern w:val="0"/>
            <w:szCs w:val="21"/>
          </w:rPr>
          <w:t xml:space="preserve">00 </w:t>
        </w:r>
      </w:ins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8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01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00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00 32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00 32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00 32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00 10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00 64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03 E8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03 E8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07 D0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07 D0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13 88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03 E8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03 E8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07 D0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07 D0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13 88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10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AA BB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CC DD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82 93</w:t>
      </w:r>
    </w:p>
    <w:p w14:paraId="49C61B0C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14:paraId="50086863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2、绑定套餐：</w:t>
      </w:r>
    </w:p>
    <w:p w14:paraId="6D996D50" w14:textId="77777777" w:rsidR="00820A05" w:rsidRDefault="006B023F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用于客户选定套餐类型后，将</w:t>
      </w:r>
      <w:proofErr w:type="gramStart"/>
      <w:r>
        <w:rPr>
          <w:rFonts w:ascii="SimSun" w:hAnsi="SimSun" w:cs="SimSun" w:hint="eastAsia"/>
          <w:bCs/>
          <w:kern w:val="0"/>
          <w:szCs w:val="21"/>
        </w:rPr>
        <w:t>套餐值</w:t>
      </w:r>
      <w:proofErr w:type="gramEnd"/>
      <w:r>
        <w:rPr>
          <w:rFonts w:ascii="SimSun" w:hAnsi="SimSun" w:cs="SimSun" w:hint="eastAsia"/>
          <w:bCs/>
          <w:kern w:val="0"/>
          <w:szCs w:val="21"/>
        </w:rPr>
        <w:t>下发给该电脑板。</w:t>
      </w:r>
    </w:p>
    <w:p w14:paraId="32037D9D" w14:textId="77777777" w:rsidR="00820A05" w:rsidRDefault="006B023F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0AFFF1C7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6CB1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965F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A0C0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B304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8945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3D799BC0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B11C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82E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59F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6EC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HEX(</w:t>
            </w:r>
            <w:r>
              <w:rPr>
                <w:rFonts w:hint="eastAsia"/>
                <w:color w:val="FF0000"/>
                <w:szCs w:val="21"/>
              </w:rPr>
              <w:t>根据长度</w:t>
            </w:r>
            <w:r>
              <w:rPr>
                <w:rFonts w:hint="eastAsia"/>
                <w:color w:val="FF0000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F4B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02DC4837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EB37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8E5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BF6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0x000B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A34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见下表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6743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57CB1569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Cs w:val="21"/>
        </w:rPr>
      </w:pPr>
    </w:p>
    <w:tbl>
      <w:tblPr>
        <w:tblStyle w:val="a9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12"/>
        <w:gridCol w:w="1420"/>
        <w:gridCol w:w="1420"/>
        <w:gridCol w:w="1420"/>
        <w:gridCol w:w="1421"/>
        <w:gridCol w:w="1654"/>
      </w:tblGrid>
      <w:tr w:rsidR="00820A05" w14:paraId="3A87ABA5" w14:textId="77777777">
        <w:tc>
          <w:tcPr>
            <w:tcW w:w="8647" w:type="dxa"/>
            <w:gridSpan w:val="6"/>
          </w:tcPr>
          <w:p w14:paraId="2501362A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数据</w:t>
            </w:r>
          </w:p>
        </w:tc>
      </w:tr>
      <w:tr w:rsidR="00820A05" w14:paraId="31B4BC86" w14:textId="77777777">
        <w:tc>
          <w:tcPr>
            <w:tcW w:w="1312" w:type="dxa"/>
          </w:tcPr>
          <w:p w14:paraId="01D0B03D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工作</w:t>
            </w:r>
          </w:p>
          <w:p w14:paraId="3E05B8BA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模式</w:t>
            </w:r>
          </w:p>
        </w:tc>
        <w:tc>
          <w:tcPr>
            <w:tcW w:w="1420" w:type="dxa"/>
          </w:tcPr>
          <w:p w14:paraId="7C8C839F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滤芯1</w:t>
            </w:r>
          </w:p>
          <w:p w14:paraId="35A2699E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0" w:type="dxa"/>
          </w:tcPr>
          <w:p w14:paraId="32BA99CE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滤芯2</w:t>
            </w:r>
          </w:p>
          <w:p w14:paraId="3BAB51A6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0" w:type="dxa"/>
          </w:tcPr>
          <w:p w14:paraId="366810AB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滤芯3</w:t>
            </w:r>
          </w:p>
          <w:p w14:paraId="51542EE9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421" w:type="dxa"/>
          </w:tcPr>
          <w:p w14:paraId="259882BA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滤芯4</w:t>
            </w:r>
          </w:p>
          <w:p w14:paraId="66DBEA7E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最大值</w:t>
            </w:r>
          </w:p>
        </w:tc>
        <w:tc>
          <w:tcPr>
            <w:tcW w:w="1654" w:type="dxa"/>
          </w:tcPr>
          <w:p w14:paraId="1DBFC435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滤芯5</w:t>
            </w:r>
          </w:p>
          <w:p w14:paraId="60D6F653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  <w:t>最大值</w:t>
            </w:r>
          </w:p>
        </w:tc>
      </w:tr>
      <w:tr w:rsidR="00820A05" w14:paraId="6E1DF9EA" w14:textId="77777777">
        <w:tc>
          <w:tcPr>
            <w:tcW w:w="1312" w:type="dxa"/>
          </w:tcPr>
          <w:p w14:paraId="7DB12982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14:paraId="10924F59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1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14:paraId="57FACB31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14:paraId="4B520A0A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14:paraId="25580969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14:paraId="3D6DCA93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0" w:type="dxa"/>
          </w:tcPr>
          <w:p w14:paraId="3801438B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14:paraId="2388F2AE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421" w:type="dxa"/>
          </w:tcPr>
          <w:p w14:paraId="57D2C61D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14:paraId="4C073C9F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  <w:tc>
          <w:tcPr>
            <w:tcW w:w="1654" w:type="dxa"/>
          </w:tcPr>
          <w:p w14:paraId="4CAD83CA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HEX</w:t>
            </w:r>
          </w:p>
          <w:p w14:paraId="37A5C908" w14:textId="77777777" w:rsidR="00820A05" w:rsidRDefault="006B023F">
            <w:pPr>
              <w:pStyle w:val="21"/>
              <w:widowControl/>
              <w:spacing w:beforeLines="0" w:afterLines="0" w:line="360" w:lineRule="atLeast"/>
              <w:ind w:firstLineChars="0" w:firstLine="0"/>
              <w:jc w:val="center"/>
              <w:rPr>
                <w:rFonts w:ascii="SimSun" w:hAnsi="SimSun" w:cs="SimSun"/>
                <w:bCs/>
                <w:color w:val="FF0000"/>
                <w:kern w:val="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（</w:t>
            </w: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rFonts w:hint="eastAsia"/>
                <w:color w:val="FF0000"/>
                <w:szCs w:val="21"/>
              </w:rPr>
              <w:t>字节）</w:t>
            </w:r>
          </w:p>
        </w:tc>
      </w:tr>
    </w:tbl>
    <w:p w14:paraId="0F098730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工作模式：</w:t>
      </w:r>
    </w:p>
    <w:p w14:paraId="7B93F59B" w14:textId="77777777" w:rsidR="00820A05" w:rsidRDefault="006B023F">
      <w:pPr>
        <w:pStyle w:val="21"/>
        <w:widowControl/>
        <w:spacing w:beforeLines="0" w:afterLines="0" w:line="360" w:lineRule="atLeast"/>
        <w:ind w:leftChars="100" w:left="210" w:rightChars="171" w:right="359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00：流量模式</w:t>
      </w:r>
    </w:p>
    <w:p w14:paraId="76422BD9" w14:textId="77777777" w:rsidR="00820A05" w:rsidRDefault="006B023F">
      <w:pPr>
        <w:pStyle w:val="21"/>
        <w:widowControl/>
        <w:spacing w:beforeLines="0" w:afterLines="0" w:line="360" w:lineRule="atLeast"/>
        <w:ind w:leftChars="100" w:left="210" w:rightChars="171" w:right="359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01：时间模式</w:t>
      </w:r>
    </w:p>
    <w:p w14:paraId="63991D70" w14:textId="77777777" w:rsidR="00820A05" w:rsidRDefault="006B023F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滤芯最大值：</w:t>
      </w:r>
    </w:p>
    <w:p w14:paraId="040B4A67" w14:textId="77777777" w:rsidR="00820A05" w:rsidRDefault="006B023F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 根据使用流量记录滤芯值</w:t>
      </w:r>
    </w:p>
    <w:p w14:paraId="4031F66F" w14:textId="77777777" w:rsidR="00820A05" w:rsidRDefault="00820A05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14:paraId="57C7CFD2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示例：绑定为流量模式，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级滤芯最大值分别为</w:t>
      </w:r>
      <w:proofErr w:type="gramStart"/>
      <w:r>
        <w:rPr>
          <w:rFonts w:hint="eastAsia"/>
          <w:color w:val="FF0000"/>
        </w:rPr>
        <w:t xml:space="preserve">1000 1000 2000 2000 </w:t>
      </w:r>
      <w:proofErr w:type="gramEnd"/>
      <w:r>
        <w:rPr>
          <w:rFonts w:hint="eastAsia"/>
          <w:color w:val="FF0000"/>
        </w:rPr>
        <w:t>5000</w:t>
      </w:r>
    </w:p>
    <w:p w14:paraId="277CA0C7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13 88</w:t>
      </w:r>
      <w:r>
        <w:rPr>
          <w:rFonts w:hint="eastAsia"/>
          <w:color w:val="FF0000"/>
        </w:rPr>
        <w:t xml:space="preserve"> C8 29</w:t>
      </w:r>
    </w:p>
    <w:p w14:paraId="7330C4F0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03 E8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07 D0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13 88</w:t>
      </w:r>
      <w:r>
        <w:rPr>
          <w:rFonts w:hint="eastAsia"/>
          <w:color w:val="FF0000"/>
        </w:rPr>
        <w:t xml:space="preserve"> C8 29</w:t>
      </w:r>
    </w:p>
    <w:p w14:paraId="31001271" w14:textId="77777777" w:rsidR="00820A05" w:rsidRDefault="00820A05">
      <w:pPr>
        <w:pStyle w:val="21"/>
        <w:widowControl/>
        <w:spacing w:beforeLines="0" w:afterLines="0" w:line="360" w:lineRule="atLeast"/>
        <w:ind w:rightChars="171" w:right="359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14:paraId="6AD03837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lastRenderedPageBreak/>
        <w:t>3、关闭屏幕:</w:t>
      </w:r>
    </w:p>
    <w:p w14:paraId="5109748A" w14:textId="77777777" w:rsidR="00820A05" w:rsidRDefault="006B023F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用于关闭屏幕显示，但是电脑板制水应用正常运行。</w:t>
      </w:r>
    </w:p>
    <w:p w14:paraId="72C8B4F6" w14:textId="77777777" w:rsidR="00820A05" w:rsidRDefault="006B023F">
      <w:pPr>
        <w:spacing w:before="156" w:after="156"/>
        <w:ind w:firstLineChars="0" w:firstLine="0"/>
      </w:pPr>
      <w:r>
        <w:rPr>
          <w:rFonts w:hint="eastAsia"/>
        </w:rPr>
        <w:t>接收应答一致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4D0BB89E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3319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30B6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778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BAC3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C37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0E12987C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654D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EAC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DDF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339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AA3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235CB759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8FBB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EC1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5BF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E73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57E4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36F28C00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14:paraId="11F1BE75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63 9F</w:t>
      </w:r>
    </w:p>
    <w:p w14:paraId="02245BE9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63 9F</w:t>
      </w:r>
    </w:p>
    <w:p w14:paraId="47E69F1C" w14:textId="77777777" w:rsidR="00820A05" w:rsidRDefault="00820A05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</w:p>
    <w:p w14:paraId="7572C81E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4、打开屏幕：</w:t>
      </w:r>
    </w:p>
    <w:p w14:paraId="4F741AA9" w14:textId="77777777" w:rsidR="00820A05" w:rsidRDefault="006B023F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用于打开屏幕显示，电脑板制水应用正常运行。</w:t>
      </w:r>
    </w:p>
    <w:p w14:paraId="342FB7A9" w14:textId="77777777" w:rsidR="00820A05" w:rsidRDefault="006B023F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3C730775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5A84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6B75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459E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8B4F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3A30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1FFA6958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F64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12B4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17F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4E67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987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11CEF8BC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084B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0F5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849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D56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6308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4C28FB12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14:paraId="5B34B2E9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17 9E</w:t>
      </w:r>
    </w:p>
    <w:p w14:paraId="0FC07887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17 9E</w:t>
      </w:r>
    </w:p>
    <w:p w14:paraId="65DC8B63" w14:textId="77777777" w:rsidR="00820A05" w:rsidRDefault="00820A05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14:paraId="58DC4595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5、关机：</w:t>
      </w:r>
    </w:p>
    <w:p w14:paraId="15663F32" w14:textId="77777777" w:rsidR="00820A05" w:rsidRDefault="006B023F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用于关闭，并关闭制水功能。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14:paraId="0E932162" w14:textId="77777777" w:rsidR="00820A05" w:rsidRDefault="006B023F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3DF3C664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534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B270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6054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5295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EEF0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35AAF7CE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B9A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096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68F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CC2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DB0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044D6C27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5B05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DD01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402C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732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FFB6E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293AC8B2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14:paraId="4F3214CD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EB 9F</w:t>
      </w:r>
    </w:p>
    <w:p w14:paraId="4F54E8E5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EB 9F</w:t>
      </w:r>
    </w:p>
    <w:p w14:paraId="07776CAA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14:paraId="0B907693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6、开机：</w:t>
      </w:r>
    </w:p>
    <w:p w14:paraId="40219D73" w14:textId="77777777" w:rsidR="00820A05" w:rsidRDefault="006B023F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用于开机，并开启制水功能。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14:paraId="64A21985" w14:textId="77777777" w:rsidR="00820A05" w:rsidRDefault="006B023F">
      <w:pPr>
        <w:spacing w:before="156" w:after="156"/>
        <w:ind w:firstLineChars="0" w:firstLine="0"/>
      </w:pPr>
      <w:r>
        <w:rPr>
          <w:rFonts w:hint="eastAsia"/>
        </w:rPr>
        <w:lastRenderedPageBreak/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571B5B2C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9EDD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71C5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7F6E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7AA9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88FA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1FC0EEE3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839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4B8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C78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2F3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9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38E75B01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4ADD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9D64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35E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579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383E3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1E9B1068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14:paraId="3DD1247F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AF 9F</w:t>
      </w:r>
    </w:p>
    <w:p w14:paraId="1B71F741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AF 9F</w:t>
      </w:r>
    </w:p>
    <w:p w14:paraId="7E27274A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14:paraId="3F1B484E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7、强冲：</w:t>
      </w:r>
    </w:p>
    <w:p w14:paraId="14B1AD15" w14:textId="77777777" w:rsidR="00820A05" w:rsidRDefault="006B023F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用于强制冲洗。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14:paraId="7F49C2CF" w14:textId="77777777" w:rsidR="00820A05" w:rsidRDefault="006B023F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447696B2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38AA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A90C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08B3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998E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C445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6DDEF0D5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036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7C7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1EC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C671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447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1A0127FA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0687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9394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BA5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F85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000F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39676435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14:paraId="4E7C1C8B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53 9E</w:t>
      </w:r>
    </w:p>
    <w:p w14:paraId="0A5FF1CB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53 9E</w:t>
      </w:r>
    </w:p>
    <w:p w14:paraId="1DCB9E70" w14:textId="77777777" w:rsidR="00820A05" w:rsidRDefault="00820A05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14:paraId="2789F02D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8、充正值:</w:t>
      </w:r>
    </w:p>
    <w:p w14:paraId="71CFBEBE" w14:textId="77777777" w:rsidR="00820A05" w:rsidRDefault="006B023F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用于充值流量或天数。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14:paraId="49D57B67" w14:textId="77777777" w:rsidR="00820A05" w:rsidRDefault="006B023F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250B4D1C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0C5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22AF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80D6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69B3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E017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336B5C13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9EFF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75A1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77F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A3A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347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1C6D5515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0A23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9B44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5361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1D8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commentRangeStart w:id="1"/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充值天</w:t>
            </w:r>
          </w:p>
          <w:p w14:paraId="6AFC7F6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充值水量</w:t>
            </w:r>
            <w:commentRangeEnd w:id="1"/>
            <w:r w:rsidR="00934C2B">
              <w:rPr>
                <w:rStyle w:val="ab"/>
                <w:color w:val="auto"/>
                <w:kern w:val="2"/>
              </w:rPr>
              <w:commentReference w:id="1"/>
            </w:r>
          </w:p>
          <w:p w14:paraId="73B0F393" w14:textId="77777777" w:rsidR="00934C2B" w:rsidRPr="00934C2B" w:rsidRDefault="00934C2B">
            <w:pPr>
              <w:pStyle w:val="2"/>
              <w:spacing w:after="0"/>
              <w:ind w:firstLine="0"/>
              <w:jc w:val="center"/>
              <w:rPr>
                <w:rFonts w:hint="eastAsia"/>
                <w:szCs w:val="21"/>
              </w:rPr>
            </w:pPr>
          </w:p>
          <w:p w14:paraId="667D482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0x000064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天</w:t>
            </w:r>
          </w:p>
          <w:p w14:paraId="6F462D2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0x010064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rFonts w:hint="eastAsia"/>
                <w:szCs w:val="21"/>
              </w:rPr>
              <w:t>100</w:t>
            </w:r>
            <w:r>
              <w:rPr>
                <w:rFonts w:hint="eastAsia"/>
                <w:szCs w:val="21"/>
              </w:rPr>
              <w:t>升水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00D8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2965CEC9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示例：充值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天或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升水，剩余数值基础上增加该值。</w:t>
      </w:r>
    </w:p>
    <w:p w14:paraId="41BACBC9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00 00 64</w:t>
      </w:r>
      <w:r>
        <w:rPr>
          <w:rFonts w:hint="eastAsia"/>
          <w:color w:val="FF0000"/>
        </w:rPr>
        <w:t xml:space="preserve"> 42 77</w:t>
      </w:r>
    </w:p>
    <w:p w14:paraId="3628C4E6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00 00 64</w:t>
      </w:r>
      <w:r>
        <w:rPr>
          <w:rFonts w:hint="eastAsia"/>
          <w:color w:val="FF0000"/>
        </w:rPr>
        <w:t xml:space="preserve"> 42 77</w:t>
      </w:r>
    </w:p>
    <w:p w14:paraId="55166E17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14:paraId="588A4D95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9、充负值：</w:t>
      </w:r>
    </w:p>
    <w:p w14:paraId="4CCF362E" w14:textId="77777777" w:rsidR="00820A05" w:rsidRDefault="006B023F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用于充值流量或天数。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14:paraId="445E4F83" w14:textId="77777777" w:rsidR="00820A05" w:rsidRDefault="006B023F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50AF576B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D356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6579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BAF2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B167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A1FB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19BDC45A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769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76D1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533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FCD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881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2EC9F20A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71CF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4E61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F78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0955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commentRangeStart w:id="2"/>
            <w:r>
              <w:rPr>
                <w:rFonts w:hint="eastAsia"/>
                <w:szCs w:val="21"/>
              </w:rPr>
              <w:t>0x00</w:t>
            </w:r>
            <w:r>
              <w:rPr>
                <w:rFonts w:hint="eastAsia"/>
                <w:szCs w:val="21"/>
              </w:rPr>
              <w:t>充值天</w:t>
            </w:r>
          </w:p>
          <w:p w14:paraId="248EE7E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充值水量</w:t>
            </w:r>
            <w:commentRangeEnd w:id="2"/>
            <w:r w:rsidR="00934C2B">
              <w:rPr>
                <w:rStyle w:val="ab"/>
                <w:color w:val="auto"/>
                <w:kern w:val="2"/>
              </w:rPr>
              <w:commentReference w:id="2"/>
            </w:r>
          </w:p>
          <w:p w14:paraId="1964527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0x000064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rFonts w:hint="eastAsia"/>
                <w:szCs w:val="21"/>
              </w:rPr>
              <w:t>-100</w:t>
            </w:r>
            <w:r>
              <w:rPr>
                <w:rFonts w:hint="eastAsia"/>
                <w:szCs w:val="21"/>
              </w:rPr>
              <w:t>天</w:t>
            </w:r>
          </w:p>
          <w:p w14:paraId="38BC007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0x010064</w:t>
            </w:r>
            <w:r>
              <w:rPr>
                <w:rFonts w:hint="eastAsia"/>
                <w:szCs w:val="21"/>
              </w:rPr>
              <w:t>充值</w:t>
            </w:r>
            <w:r>
              <w:rPr>
                <w:rFonts w:hint="eastAsia"/>
                <w:szCs w:val="21"/>
              </w:rPr>
              <w:t>-100</w:t>
            </w:r>
            <w:r>
              <w:rPr>
                <w:rFonts w:hint="eastAsia"/>
                <w:szCs w:val="21"/>
              </w:rPr>
              <w:t>升水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896E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14574280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示例：充值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天或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升水，剩余数值基础上减去该值。</w:t>
      </w:r>
    </w:p>
    <w:p w14:paraId="729EEC4F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09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00 00 64</w:t>
      </w:r>
      <w:r>
        <w:rPr>
          <w:rFonts w:hint="eastAsia"/>
          <w:color w:val="FF0000"/>
        </w:rPr>
        <w:t xml:space="preserve"> 82 4A</w:t>
      </w:r>
    </w:p>
    <w:p w14:paraId="55DC7B4C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09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00 00 64</w:t>
      </w:r>
      <w:r>
        <w:rPr>
          <w:rFonts w:hint="eastAsia"/>
          <w:color w:val="FF0000"/>
        </w:rPr>
        <w:t xml:space="preserve"> 82 4A</w:t>
      </w:r>
    </w:p>
    <w:p w14:paraId="06730255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14:paraId="052D23B1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10、用水量上传：</w:t>
      </w:r>
    </w:p>
    <w:p w14:paraId="2FBEE23E" w14:textId="77777777" w:rsidR="00820A05" w:rsidRDefault="006B023F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ascii="SimSun" w:hAnsi="SimSun" w:cs="SimSun" w:hint="eastAsia"/>
          <w:bCs/>
          <w:kern w:val="0"/>
          <w:sz w:val="24"/>
        </w:rPr>
        <w:t>每次水龙头出水10秒后上</w:t>
      </w:r>
      <w:proofErr w:type="gramStart"/>
      <w:r>
        <w:rPr>
          <w:rFonts w:ascii="SimSun" w:hAnsi="SimSun" w:cs="SimSun" w:hint="eastAsia"/>
          <w:bCs/>
          <w:kern w:val="0"/>
          <w:sz w:val="24"/>
        </w:rPr>
        <w:t>传本次</w:t>
      </w:r>
      <w:proofErr w:type="gramEnd"/>
      <w:r>
        <w:rPr>
          <w:rFonts w:ascii="SimSun" w:hAnsi="SimSun" w:cs="SimSun" w:hint="eastAsia"/>
          <w:bCs/>
          <w:kern w:val="0"/>
          <w:sz w:val="24"/>
        </w:rPr>
        <w:t>用水量，单位/10ml。</w:t>
      </w:r>
    </w:p>
    <w:p w14:paraId="48FA2D0E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Cs w:val="21"/>
        </w:rPr>
      </w:pPr>
      <w:r>
        <w:rPr>
          <w:rFonts w:ascii="SimSun" w:hAnsi="SimSun" w:cs="SimSun" w:hint="eastAsia"/>
          <w:bCs/>
          <w:kern w:val="0"/>
          <w:szCs w:val="21"/>
        </w:rPr>
        <w:t>电脑</w:t>
      </w:r>
      <w:proofErr w:type="gramStart"/>
      <w:r>
        <w:rPr>
          <w:rFonts w:ascii="SimSun" w:hAnsi="SimSun" w:cs="SimSun" w:hint="eastAsia"/>
          <w:bCs/>
          <w:kern w:val="0"/>
          <w:szCs w:val="21"/>
        </w:rPr>
        <w:t>板主动</w:t>
      </w:r>
      <w:proofErr w:type="gramEnd"/>
      <w:r>
        <w:rPr>
          <w:rFonts w:ascii="SimSun" w:hAnsi="SimSun" w:cs="SimSun" w:hint="eastAsia"/>
          <w:bCs/>
          <w:kern w:val="0"/>
          <w:szCs w:val="21"/>
        </w:rPr>
        <w:t>上传无需应答：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11864BA7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F4555" w14:textId="77777777" w:rsidR="00820A05" w:rsidRDefault="006B023F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3A02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3BC9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64D6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39DB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6F4B09B9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F4C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199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7E4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D5A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AD6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49E2A94A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F3D9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7863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3F7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3E2D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0x0064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4E4E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17855EC1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示例：本次用水1L</w:t>
      </w:r>
    </w:p>
    <w:p w14:paraId="7290CC41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发送：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0A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00 02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lightGray"/>
        </w:rPr>
        <w:t>00 64</w:t>
      </w:r>
      <w:r>
        <w:rPr>
          <w:rFonts w:hint="eastAsia"/>
          <w:color w:val="FF0000"/>
          <w:szCs w:val="21"/>
        </w:rPr>
        <w:t xml:space="preserve"> 82 0E</w:t>
      </w:r>
    </w:p>
    <w:p w14:paraId="37F8D805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</w:p>
    <w:p w14:paraId="6083FBC6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11、用时同步：</w:t>
      </w:r>
    </w:p>
    <w:p w14:paraId="425ED177" w14:textId="77777777" w:rsidR="00820A05" w:rsidRDefault="006B023F">
      <w:pPr>
        <w:pStyle w:val="21"/>
        <w:widowControl/>
        <w:spacing w:beforeLines="0" w:afterLines="0" w:line="360" w:lineRule="atLeast"/>
        <w:ind w:left="420"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  <w:r>
        <w:rPr>
          <w:rFonts w:ascii="SimSun" w:hAnsi="SimSun" w:cs="SimSun" w:hint="eastAsia"/>
          <w:bCs/>
          <w:kern w:val="0"/>
          <w:sz w:val="24"/>
          <w:szCs w:val="21"/>
        </w:rPr>
        <w:t>当工作在时</w:t>
      </w:r>
      <w:proofErr w:type="gramStart"/>
      <w:r>
        <w:rPr>
          <w:rFonts w:ascii="SimSun" w:hAnsi="SimSun" w:cs="SimSun" w:hint="eastAsia"/>
          <w:bCs/>
          <w:kern w:val="0"/>
          <w:sz w:val="24"/>
          <w:szCs w:val="21"/>
        </w:rPr>
        <w:t>长模式</w:t>
      </w:r>
      <w:proofErr w:type="gramEnd"/>
      <w:r>
        <w:rPr>
          <w:rFonts w:ascii="SimSun" w:hAnsi="SimSun" w:cs="SimSun" w:hint="eastAsia"/>
          <w:bCs/>
          <w:kern w:val="0"/>
          <w:sz w:val="24"/>
          <w:szCs w:val="21"/>
        </w:rPr>
        <w:t>时，服务器</w:t>
      </w:r>
      <w:proofErr w:type="gramStart"/>
      <w:r>
        <w:rPr>
          <w:rFonts w:ascii="SimSun" w:hAnsi="SimSun" w:cs="SimSun" w:hint="eastAsia"/>
          <w:bCs/>
          <w:kern w:val="0"/>
          <w:sz w:val="24"/>
          <w:szCs w:val="21"/>
        </w:rPr>
        <w:t>端记录</w:t>
      </w:r>
      <w:proofErr w:type="gramEnd"/>
      <w:r>
        <w:rPr>
          <w:rFonts w:ascii="SimSun" w:hAnsi="SimSun" w:cs="SimSun" w:hint="eastAsia"/>
          <w:bCs/>
          <w:kern w:val="0"/>
          <w:sz w:val="24"/>
          <w:szCs w:val="21"/>
        </w:rPr>
        <w:t>设备累计使用时间，并下发时间到电脑板，电脑版板板自动累计时长（当下发已用天数时）或者自动减少时长（当下发剩余天数时）并在屏幕显示。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14:paraId="4A96A9B5" w14:textId="77777777" w:rsidR="00820A05" w:rsidRDefault="006B023F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  <w:tblPrChange w:id="3" w:author="zh tao" w:date="2018-07-28T19:28:00Z">
          <w:tblPr>
            <w:tblW w:w="8647" w:type="dxa"/>
            <w:tblInd w:w="108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30"/>
        <w:gridCol w:w="1890"/>
        <w:gridCol w:w="1800"/>
        <w:gridCol w:w="1868"/>
        <w:gridCol w:w="1559"/>
        <w:tblGridChange w:id="4">
          <w:tblGrid>
            <w:gridCol w:w="1980"/>
            <w:gridCol w:w="1440"/>
            <w:gridCol w:w="1800"/>
            <w:gridCol w:w="1868"/>
            <w:gridCol w:w="1559"/>
          </w:tblGrid>
        </w:tblGridChange>
      </w:tblGrid>
      <w:tr w:rsidR="00820A05" w14:paraId="4171821D" w14:textId="77777777" w:rsidTr="00DD4E92">
        <w:trPr>
          <w:trHeight w:val="151"/>
          <w:trPrChange w:id="5" w:author="zh tao" w:date="2018-07-28T19:28:00Z">
            <w:trPr>
              <w:trHeight w:val="151"/>
            </w:trPr>
          </w:trPrChange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tcPrChange w:id="6" w:author="zh tao" w:date="2018-07-28T19:28:00Z">
              <w:tcPr>
                <w:tcW w:w="19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</w:tcPrChange>
          </w:tcPr>
          <w:p w14:paraId="10F958A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tcPrChange w:id="7" w:author="zh tao" w:date="2018-07-28T19:28:00Z">
              <w:tcPr>
                <w:tcW w:w="14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</w:tcPrChange>
          </w:tcPr>
          <w:p w14:paraId="48CBA91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tcPrChange w:id="8" w:author="zh tao" w:date="2018-07-28T19:28:00Z">
              <w:tcPr>
                <w:tcW w:w="18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</w:tcPrChange>
          </w:tcPr>
          <w:p w14:paraId="48235CD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tcPrChange w:id="9" w:author="zh tao" w:date="2018-07-28T19:28:00Z">
              <w:tcPr>
                <w:tcW w:w="18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</w:tcPrChange>
          </w:tcPr>
          <w:p w14:paraId="0FAE148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tcPrChange w:id="10" w:author="zh tao" w:date="2018-07-28T19:28:00Z"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vAlign w:val="center"/>
              </w:tcPr>
            </w:tcPrChange>
          </w:tcPr>
          <w:p w14:paraId="24573AA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0CF16F42" w14:textId="77777777" w:rsidTr="00DD4E92">
        <w:trPr>
          <w:trHeight w:val="315"/>
          <w:trPrChange w:id="11" w:author="zh tao" w:date="2018-07-28T19:28:00Z">
            <w:trPr>
              <w:trHeight w:val="315"/>
            </w:trPr>
          </w:trPrChange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2" w:author="zh tao" w:date="2018-07-28T19:28:00Z">
              <w:tcPr>
                <w:tcW w:w="19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3A9978E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3" w:author="zh tao" w:date="2018-07-28T19:28:00Z">
              <w:tcPr>
                <w:tcW w:w="14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CBF7AF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4" w:author="zh tao" w:date="2018-07-28T19:28:00Z">
              <w:tcPr>
                <w:tcW w:w="18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8DC97F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5" w:author="zh tao" w:date="2018-07-28T19:28:00Z">
              <w:tcPr>
                <w:tcW w:w="18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51BFAB5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6" w:author="zh tao" w:date="2018-07-28T19:28:00Z"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411CE7B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06EA60E6" w14:textId="77777777" w:rsidTr="00DD4E92">
        <w:trPr>
          <w:trHeight w:val="315"/>
          <w:trPrChange w:id="17" w:author="zh tao" w:date="2018-07-28T19:28:00Z">
            <w:trPr>
              <w:trHeight w:val="315"/>
            </w:trPr>
          </w:trPrChange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8" w:author="zh tao" w:date="2018-07-28T19:28:00Z">
              <w:tcPr>
                <w:tcW w:w="198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2545F76B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9" w:author="zh tao" w:date="2018-07-28T19:28:00Z">
              <w:tcPr>
                <w:tcW w:w="144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08317F7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0xBA</w:t>
            </w:r>
            <w:r>
              <w:rPr>
                <w:rFonts w:hint="eastAsia"/>
                <w:szCs w:val="21"/>
              </w:rPr>
              <w:t>已用天数</w:t>
            </w:r>
          </w:p>
          <w:p w14:paraId="6DF2D50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0xBB</w:t>
            </w:r>
            <w:r>
              <w:rPr>
                <w:rFonts w:hint="eastAsia"/>
                <w:szCs w:val="21"/>
              </w:rPr>
              <w:t>剩余天数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0" w:author="zh tao" w:date="2018-07-28T19:28:00Z">
              <w:tcPr>
                <w:tcW w:w="18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7E3A2F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1" w:author="zh tao" w:date="2018-07-28T19:28:00Z">
              <w:tcPr>
                <w:tcW w:w="186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12EEEE5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0x012C</w:t>
            </w:r>
            <w:r>
              <w:rPr>
                <w:rFonts w:hint="eastAsia"/>
                <w:szCs w:val="21"/>
              </w:rPr>
              <w:t>已用</w:t>
            </w:r>
          </w:p>
          <w:p w14:paraId="7339491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0x0064</w:t>
            </w:r>
            <w:r>
              <w:rPr>
                <w:rFonts w:hint="eastAsia"/>
                <w:szCs w:val="21"/>
              </w:rPr>
              <w:t>剩余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22" w:author="zh tao" w:date="2018-07-28T19:28:00Z">
              <w:tcPr>
                <w:tcW w:w="155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14:paraId="77B5722F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689419B7" w14:textId="77777777" w:rsidR="00820A05" w:rsidRDefault="006B023F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示例：服务器下发已用天数</w:t>
      </w:r>
      <w:r>
        <w:rPr>
          <w:rFonts w:hint="eastAsia"/>
          <w:color w:val="FF0000"/>
          <w:szCs w:val="21"/>
        </w:rPr>
        <w:t>300</w:t>
      </w:r>
      <w:r>
        <w:rPr>
          <w:rFonts w:hint="eastAsia"/>
          <w:color w:val="FF0000"/>
          <w:szCs w:val="21"/>
        </w:rPr>
        <w:t>天。</w:t>
      </w:r>
      <w:r>
        <w:rPr>
          <w:color w:val="FF0000"/>
          <w:szCs w:val="21"/>
        </w:rPr>
        <w:t xml:space="preserve"> </w:t>
      </w:r>
    </w:p>
    <w:p w14:paraId="14AB6A3C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lastRenderedPageBreak/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BA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01 2C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14:paraId="0F1730BA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BA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01 2C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14:paraId="07B51A81" w14:textId="77777777" w:rsidR="00820A05" w:rsidRDefault="006B023F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示例：服务器下发剩余天数</w:t>
      </w:r>
      <w:r>
        <w:rPr>
          <w:rFonts w:hint="eastAsia"/>
          <w:color w:val="FF0000"/>
          <w:szCs w:val="21"/>
        </w:rPr>
        <w:t>100</w:t>
      </w:r>
      <w:r>
        <w:rPr>
          <w:rFonts w:hint="eastAsia"/>
          <w:color w:val="FF0000"/>
          <w:szCs w:val="21"/>
        </w:rPr>
        <w:t>天。</w:t>
      </w:r>
      <w:r>
        <w:rPr>
          <w:color w:val="FF0000"/>
          <w:szCs w:val="21"/>
        </w:rPr>
        <w:t xml:space="preserve"> </w:t>
      </w:r>
    </w:p>
    <w:p w14:paraId="49C66C8D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BB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14:paraId="5C3F4512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BB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14:paraId="0249BA4E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14:paraId="617CF1FD" w14:textId="77777777" w:rsidR="00820A05" w:rsidRDefault="00820A05">
      <w:pPr>
        <w:pStyle w:val="21"/>
        <w:widowControl/>
        <w:spacing w:beforeLines="0" w:afterLines="0" w:line="360" w:lineRule="atLeast"/>
        <w:ind w:left="420"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</w:p>
    <w:p w14:paraId="115C64D6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12、工作状态同步：</w:t>
      </w:r>
    </w:p>
    <w:p w14:paraId="20951BC5" w14:textId="77777777" w:rsidR="00820A05" w:rsidRDefault="006B023F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ascii="SimSun" w:hAnsi="SimSun" w:cs="SimSun" w:hint="eastAsia"/>
          <w:bCs/>
          <w:kern w:val="0"/>
          <w:sz w:val="24"/>
        </w:rPr>
        <w:t>设备运行状态更新时，主动上传此消息。</w:t>
      </w:r>
    </w:p>
    <w:p w14:paraId="1357069F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ascii="SimSun" w:hAnsi="SimSun" w:cs="SimSun" w:hint="eastAsia"/>
          <w:bCs/>
          <w:kern w:val="0"/>
          <w:sz w:val="24"/>
        </w:rPr>
        <w:t>电脑</w:t>
      </w:r>
      <w:proofErr w:type="gramStart"/>
      <w:r>
        <w:rPr>
          <w:rFonts w:ascii="SimSun" w:hAnsi="SimSun" w:cs="SimSun" w:hint="eastAsia"/>
          <w:bCs/>
          <w:kern w:val="0"/>
          <w:sz w:val="24"/>
        </w:rPr>
        <w:t>板主动</w:t>
      </w:r>
      <w:proofErr w:type="gramEnd"/>
      <w:r>
        <w:rPr>
          <w:rFonts w:ascii="SimSun" w:hAnsi="SimSun" w:cs="SimSun" w:hint="eastAsia"/>
          <w:bCs/>
          <w:kern w:val="0"/>
          <w:sz w:val="24"/>
        </w:rPr>
        <w:t>上传无需应答：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15087E77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5C221" w14:textId="77777777" w:rsidR="00820A05" w:rsidRDefault="006B023F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5209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007F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E50A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983F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3560DB11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45A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771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ED3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5B9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104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207D3052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F743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A84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0x0C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49B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8AC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制水</w:t>
            </w:r>
            <w:r>
              <w:rPr>
                <w:rFonts w:hint="eastAsia"/>
                <w:szCs w:val="21"/>
              </w:rPr>
              <w:br/>
            </w: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0x02</w:t>
            </w: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水满</w:t>
            </w:r>
          </w:p>
          <w:p w14:paraId="38CA300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color w:val="000000" w:themeColor="text1"/>
                <w:szCs w:val="21"/>
                <w:shd w:val="clear" w:color="FFFFFF" w:fill="D9D9D9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0x03</w:t>
            </w: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缺水</w:t>
            </w:r>
          </w:p>
          <w:p w14:paraId="3FA190F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0x04</w:t>
            </w:r>
            <w:r>
              <w:rPr>
                <w:rFonts w:hint="eastAsia"/>
                <w:color w:val="000000" w:themeColor="text1"/>
                <w:szCs w:val="21"/>
                <w:shd w:val="clear" w:color="FFFFFF" w:fill="D9D9D9"/>
              </w:rPr>
              <w:t>检修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9A24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7DB37A13" w14:textId="77777777" w:rsidR="00820A05" w:rsidRDefault="006B023F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示例：电脑板上传制水状态。</w:t>
      </w:r>
    </w:p>
    <w:p w14:paraId="695F2542" w14:textId="77777777" w:rsidR="00820A05" w:rsidRDefault="006B023F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发送：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green"/>
        </w:rPr>
        <w:t>0C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cyan"/>
        </w:rPr>
        <w:t>00 01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  <w:highlight w:val="lightGray"/>
        </w:rPr>
        <w:t>01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B7 5D</w:t>
      </w:r>
    </w:p>
    <w:p w14:paraId="022546A6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</w:p>
    <w:p w14:paraId="6B13F078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13、查询设备运行信息：</w:t>
      </w:r>
    </w:p>
    <w:p w14:paraId="76FD2534" w14:textId="77777777" w:rsidR="00820A05" w:rsidRDefault="006B023F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  <w:r>
        <w:rPr>
          <w:rFonts w:ascii="SimSun" w:hAnsi="SimSun" w:cs="SimSun" w:hint="eastAsia"/>
          <w:bCs/>
          <w:kern w:val="0"/>
          <w:sz w:val="24"/>
          <w:szCs w:val="21"/>
        </w:rPr>
        <w:t>立刻返回心跳信息到服务器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593F1538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252A" w14:textId="77777777" w:rsidR="00820A05" w:rsidRDefault="006B023F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39E0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2C10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4B3E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6E79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12A02479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FA3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910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CE4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68D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E11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2567C65A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3E5C3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3F5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836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28D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523E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19313C85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</w:p>
    <w:p w14:paraId="10EB7B48" w14:textId="77777777" w:rsidR="00820A05" w:rsidRDefault="00820A05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14:paraId="34E53F24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14、滤芯复位与修改：</w:t>
      </w:r>
    </w:p>
    <w:p w14:paraId="59B41494" w14:textId="77777777" w:rsidR="00820A05" w:rsidRDefault="006B023F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14:paraId="6C865D0F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  <w:r>
        <w:rPr>
          <w:rFonts w:ascii="SimSun" w:hAnsi="SimSun" w:cs="SimSun" w:hint="eastAsia"/>
          <w:bCs/>
          <w:kern w:val="0"/>
          <w:sz w:val="24"/>
          <w:szCs w:val="21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2BFEAFB5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D0CD8" w14:textId="77777777" w:rsidR="00820A05" w:rsidRDefault="006B023F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B92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6ACD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0B40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846B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726BF130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849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586C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74A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A082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7747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3AC90319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B739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D80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5C7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0x0003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10B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A50F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4C8896F8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数据区：</w:t>
      </w:r>
    </w:p>
    <w:p w14:paraId="2F148D79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0x00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0x00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0x00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:均不复位</w:t>
      </w:r>
    </w:p>
    <w:p w14:paraId="42842B94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0x01 0xff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 复位第1级滤芯，剩余值修改为最大值。</w:t>
      </w:r>
    </w:p>
    <w:p w14:paraId="6388B7B0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0x02 0xff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 复位第2级滤芯，剩余值修改为最大值。</w:t>
      </w:r>
    </w:p>
    <w:p w14:paraId="0EFBBC7F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lastRenderedPageBreak/>
        <w:t xml:space="preserve">0x03 0xff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 复位第3级滤芯，剩余值修改为最大值。</w:t>
      </w:r>
    </w:p>
    <w:p w14:paraId="6A7B1AA4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0x04 0xff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 复位第4级滤芯，剩余值修改为最大值。</w:t>
      </w:r>
    </w:p>
    <w:p w14:paraId="0FBA02DD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0x05 0xff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 复位第5级滤芯，剩余值修改为最大值。</w:t>
      </w:r>
    </w:p>
    <w:p w14:paraId="6E0C805F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0x06 0xff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0xff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 复位全部滤芯，剩余值修改为最大值。</w:t>
      </w:r>
    </w:p>
    <w:p w14:paraId="70A59D2B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0x07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:修改1级滤芯剩余值，如果修改的该值大于1级最大值，则最大值同步修改。</w:t>
      </w:r>
    </w:p>
    <w:p w14:paraId="1C8B60C0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0x08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:修改2级滤芯剩余值，如果修改的该值大于2级最大值，则最大值同步修改。</w:t>
      </w:r>
    </w:p>
    <w:p w14:paraId="2A0B6F68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0x09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:修改3级滤芯剩余值，如果修改的该值大于3级最大值，则最大值同步修改。</w:t>
      </w:r>
    </w:p>
    <w:p w14:paraId="13BDB177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0x0a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:修改4级滤芯剩余值，如果修改的该值大于4级最大值，则最大值同步修改。</w:t>
      </w:r>
    </w:p>
    <w:p w14:paraId="6F4DDD0C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0x0b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</w:rPr>
        <w:t>xxxx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>:修改5级滤芯剩余值，如果修改的该值大于5级最大值，则最大值同步修改。</w:t>
      </w:r>
    </w:p>
    <w:p w14:paraId="192605C1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示例：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复位第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一级滤芯</w:t>
      </w:r>
    </w:p>
    <w:p w14:paraId="62B78245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0E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00 03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 xml:space="preserve">01 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/>
          <w:bCs/>
          <w:color w:val="FF0000"/>
          <w:kern w:val="0"/>
          <w:szCs w:val="21"/>
        </w:rPr>
        <w:t>0C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/>
          <w:bCs/>
          <w:color w:val="FF0000"/>
          <w:kern w:val="0"/>
          <w:szCs w:val="21"/>
        </w:rPr>
        <w:t>79</w:t>
      </w:r>
    </w:p>
    <w:p w14:paraId="350D8402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</w:t>
      </w:r>
      <w:r>
        <w:rPr>
          <w:rFonts w:ascii="SimSun" w:hAnsi="SimSun" w:cs="SimSun" w:hint="eastAsia"/>
          <w:b/>
          <w:bCs/>
          <w:color w:val="FF0000"/>
          <w:kern w:val="0"/>
          <w:szCs w:val="21"/>
        </w:rPr>
        <w:t>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0E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00 03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 xml:space="preserve">01 FF </w:t>
      </w:r>
      <w:proofErr w:type="spellStart"/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FF</w:t>
      </w:r>
      <w:proofErr w:type="spellEnd"/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/>
          <w:bCs/>
          <w:color w:val="FF0000"/>
          <w:kern w:val="0"/>
          <w:szCs w:val="21"/>
        </w:rPr>
        <w:t>0C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/>
          <w:bCs/>
          <w:color w:val="FF0000"/>
          <w:kern w:val="0"/>
          <w:szCs w:val="21"/>
        </w:rPr>
        <w:t>79</w:t>
      </w:r>
    </w:p>
    <w:p w14:paraId="628E0CA1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15、模式切换：</w:t>
      </w:r>
    </w:p>
    <w:p w14:paraId="7E875666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  <w:r>
        <w:rPr>
          <w:rFonts w:ascii="SimSun" w:hAnsi="SimSun" w:cs="SimSun" w:hint="eastAsia"/>
          <w:bCs/>
          <w:kern w:val="0"/>
          <w:sz w:val="24"/>
          <w:szCs w:val="21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48884DF9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60F" w14:textId="77777777" w:rsidR="00820A05" w:rsidRDefault="006B023F">
            <w:pPr>
              <w:pStyle w:val="2"/>
              <w:spacing w:before="1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5C2C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EBB5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4D68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723E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3ED469D2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1E2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4953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D51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AE1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EA74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2F89F6A6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C7002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EAF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0x0F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274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73D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6557B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5AC8032A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数据区：</w:t>
      </w:r>
      <w:r>
        <w:rPr>
          <w:rFonts w:hint="eastAsia"/>
          <w:color w:val="FF0000"/>
        </w:rPr>
        <w:t>0x00</w:t>
      </w:r>
      <w:r>
        <w:rPr>
          <w:rFonts w:hint="eastAsia"/>
          <w:color w:val="FF0000"/>
        </w:rPr>
        <w:t>（流量模式）</w:t>
      </w:r>
      <w:r>
        <w:rPr>
          <w:rFonts w:hint="eastAsia"/>
          <w:color w:val="FF0000"/>
        </w:rPr>
        <w:t>;0x01</w:t>
      </w:r>
      <w:r>
        <w:rPr>
          <w:rFonts w:hint="eastAsia"/>
          <w:color w:val="FF0000"/>
        </w:rPr>
        <w:t>（时长模式）</w:t>
      </w:r>
    </w:p>
    <w:p w14:paraId="462E3953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示例：</w:t>
      </w:r>
    </w:p>
    <w:p w14:paraId="765A0189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0F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F3 5D</w:t>
      </w:r>
    </w:p>
    <w:p w14:paraId="75F9E38C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0F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01</w:t>
      </w:r>
      <w:r>
        <w:rPr>
          <w:rFonts w:hint="eastAsia"/>
          <w:color w:val="FF0000"/>
        </w:rPr>
        <w:t xml:space="preserve"> F3 5D</w:t>
      </w:r>
    </w:p>
    <w:p w14:paraId="0E9B5897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14:paraId="78A24D87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16、恢复出厂设置：</w:t>
      </w:r>
    </w:p>
    <w:p w14:paraId="0585287C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ascii="SimSun" w:hAnsi="SimSun" w:cs="SimSun" w:hint="eastAsia"/>
          <w:bCs/>
          <w:kern w:val="0"/>
          <w:sz w:val="24"/>
        </w:rPr>
        <w:t>用于电脑板参数恢复出厂设置状态。</w:t>
      </w:r>
    </w:p>
    <w:p w14:paraId="606EDB03" w14:textId="77777777" w:rsidR="00820A05" w:rsidRDefault="006B023F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0D095B1C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4E44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51CC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DDA9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83DC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5FFF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6989E946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F36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782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291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5F6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86F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3BB627BF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09E7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3DD3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D82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15E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4030F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561FA74C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</w:t>
      </w:r>
    </w:p>
    <w:p w14:paraId="1761F171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14:paraId="237845EF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00 01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14:paraId="581F990C" w14:textId="77777777" w:rsidR="00820A05" w:rsidRDefault="00820A05">
      <w:pPr>
        <w:pStyle w:val="21"/>
        <w:widowControl/>
        <w:spacing w:beforeLines="0" w:afterLines="0" w:line="360" w:lineRule="atLeast"/>
        <w:ind w:left="480"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14:paraId="4F3F362D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17、修改域名和端口号：</w:t>
      </w:r>
    </w:p>
    <w:p w14:paraId="470E4DDD" w14:textId="77777777" w:rsidR="00820A05" w:rsidRDefault="006B023F">
      <w:pPr>
        <w:spacing w:before="156" w:after="156"/>
        <w:ind w:firstLineChars="0" w:firstLine="0"/>
      </w:pPr>
      <w:r>
        <w:rPr>
          <w:rFonts w:hint="eastAsia"/>
        </w:rPr>
        <w:t>暂时不用</w:t>
      </w:r>
    </w:p>
    <w:p w14:paraId="0ACDF83F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  <w:shd w:val="clear" w:color="FFFFFF" w:fill="D9D9D9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  <w:shd w:val="clear" w:color="FFFFFF" w:fill="D9D9D9"/>
        </w:rPr>
        <w:lastRenderedPageBreak/>
        <w:t>18、参数修改</w:t>
      </w:r>
    </w:p>
    <w:p w14:paraId="1AB93E03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ascii="SimSun" w:hAnsi="SimSun" w:cs="SimSun" w:hint="eastAsia"/>
          <w:bCs/>
          <w:kern w:val="0"/>
          <w:sz w:val="24"/>
        </w:rPr>
        <w:t>修改强制冲洗时间系统参数修改</w:t>
      </w:r>
    </w:p>
    <w:p w14:paraId="4F8CCA9C" w14:textId="77777777" w:rsidR="00820A05" w:rsidRDefault="006B023F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29E4FA1C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5B47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9F5E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A83B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CE32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1E0A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078A6192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BAF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A74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17F66" w14:textId="77777777" w:rsidR="00820A05" w:rsidRDefault="006B023F" w:rsidP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4AC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0B7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7B6A0A0A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DE40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30A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AD2E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B5A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7C57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2E102C2D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示例：强制冲洗</w:t>
      </w:r>
      <w:r>
        <w:rPr>
          <w:rFonts w:hint="eastAsia"/>
          <w:color w:val="FF0000"/>
        </w:rPr>
        <w:t>15</w:t>
      </w:r>
      <w:r>
        <w:rPr>
          <w:rFonts w:hint="eastAsia"/>
          <w:color w:val="FF0000"/>
        </w:rPr>
        <w:t>秒</w:t>
      </w:r>
    </w:p>
    <w:p w14:paraId="3D7B8EA4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15</w:t>
      </w:r>
      <w:r>
        <w:rPr>
          <w:rFonts w:hint="eastAsia"/>
          <w:color w:val="FF0000"/>
        </w:rPr>
        <w:t xml:space="preserve"> E7 9B</w:t>
      </w:r>
    </w:p>
    <w:p w14:paraId="481C10AE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15</w:t>
      </w:r>
      <w:r>
        <w:rPr>
          <w:rFonts w:hint="eastAsia"/>
          <w:color w:val="FF0000"/>
        </w:rPr>
        <w:t xml:space="preserve"> E7 9B</w:t>
      </w:r>
    </w:p>
    <w:p w14:paraId="77B8BAA6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19、定时冲洗参数修改</w:t>
      </w:r>
    </w:p>
    <w:p w14:paraId="04DD7189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  <w:szCs w:val="21"/>
        </w:rPr>
      </w:pPr>
      <w:r>
        <w:rPr>
          <w:rFonts w:ascii="SimSun" w:hAnsi="SimSun" w:cs="SimSun" w:hint="eastAsia"/>
          <w:kern w:val="0"/>
          <w:sz w:val="24"/>
          <w:szCs w:val="21"/>
        </w:rPr>
        <w:t>修改累计制水时长进行强制冲洗</w:t>
      </w:r>
    </w:p>
    <w:p w14:paraId="3E5958BB" w14:textId="77777777" w:rsidR="00820A05" w:rsidRDefault="006B023F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4FCE6861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DCE1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8C94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EC97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2B85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数据（小时）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59AB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1E8E5DF3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726B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B77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25E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873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BAA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363A5CEA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F43D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B48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ABB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E9D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C7AE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780B5CD7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示例：累计制水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小时进行强制冲洗</w:t>
      </w:r>
    </w:p>
    <w:p w14:paraId="66F58A28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02</w:t>
      </w:r>
      <w:r>
        <w:rPr>
          <w:rFonts w:hint="eastAsia"/>
          <w:color w:val="FF0000"/>
        </w:rPr>
        <w:t xml:space="preserve"> E7 9B</w:t>
      </w:r>
    </w:p>
    <w:p w14:paraId="74C209A7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12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02</w:t>
      </w:r>
      <w:r>
        <w:rPr>
          <w:rFonts w:hint="eastAsia"/>
          <w:color w:val="FF0000"/>
        </w:rPr>
        <w:t xml:space="preserve"> E7 9B</w:t>
      </w:r>
    </w:p>
    <w:p w14:paraId="52F945CD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14:paraId="3FF7A64F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20、检修参数修改</w:t>
      </w:r>
    </w:p>
    <w:p w14:paraId="1AB40090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  <w:szCs w:val="21"/>
        </w:rPr>
      </w:pPr>
      <w:r>
        <w:rPr>
          <w:rFonts w:ascii="SimSun" w:hAnsi="SimSun" w:cs="SimSun" w:hint="eastAsia"/>
          <w:kern w:val="0"/>
          <w:sz w:val="24"/>
          <w:szCs w:val="21"/>
        </w:rPr>
        <w:t>修改进入检修状态时长</w:t>
      </w:r>
    </w:p>
    <w:p w14:paraId="06866251" w14:textId="77777777" w:rsidR="00820A05" w:rsidRDefault="006B023F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633431ED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6744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779C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75A6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3E11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数据（小时）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B1C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0C6CF1A6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3CF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CCBB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22F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132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AC9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2F13A580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1EE8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18D9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9AA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94A7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81C1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1FC0F7EB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  <w:szCs w:val="21"/>
        </w:rPr>
      </w:pPr>
      <w:r>
        <w:rPr>
          <w:rFonts w:hint="eastAsia"/>
          <w:color w:val="FF0000"/>
        </w:rPr>
        <w:t>示例：连续制水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小时进入检修状态</w:t>
      </w:r>
    </w:p>
    <w:p w14:paraId="48F3B2BC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08</w:t>
      </w:r>
      <w:r>
        <w:rPr>
          <w:rFonts w:hint="eastAsia"/>
          <w:color w:val="FF0000"/>
        </w:rPr>
        <w:t xml:space="preserve"> E7 9B</w:t>
      </w:r>
    </w:p>
    <w:p w14:paraId="481CB142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08</w:t>
      </w:r>
      <w:r>
        <w:rPr>
          <w:rFonts w:hint="eastAsia"/>
          <w:color w:val="FF0000"/>
        </w:rPr>
        <w:t xml:space="preserve"> E7 9B</w:t>
      </w:r>
    </w:p>
    <w:p w14:paraId="0FC91E73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21、控制参数修改1</w:t>
      </w:r>
    </w:p>
    <w:p w14:paraId="31A1E3B7" w14:textId="77777777" w:rsidR="00820A05" w:rsidRDefault="006B023F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TDS</w:t>
      </w:r>
      <w:r>
        <w:rPr>
          <w:rFonts w:hint="eastAsia"/>
          <w:sz w:val="24"/>
        </w:rPr>
        <w:t>值设置</w:t>
      </w:r>
    </w:p>
    <w:p w14:paraId="2AA9B754" w14:textId="77777777" w:rsidR="00820A05" w:rsidRDefault="006B023F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458"/>
        <w:gridCol w:w="2210"/>
        <w:gridCol w:w="1559"/>
      </w:tblGrid>
      <w:tr w:rsidR="00820A05" w14:paraId="7D5718E5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EC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CA50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2EDF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08F2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F896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6AB8827E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94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352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8FA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AF6F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1BCE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6A926851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0BCB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8336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0x14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BDC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0x04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6BB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纯水</w:t>
            </w:r>
            <w:r>
              <w:rPr>
                <w:rFonts w:hint="eastAsia"/>
                <w:szCs w:val="21"/>
              </w:rPr>
              <w:t>TDS</w:t>
            </w:r>
            <w:r>
              <w:rPr>
                <w:rFonts w:hint="eastAsia"/>
                <w:szCs w:val="21"/>
              </w:rPr>
              <w:t>检测开关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关，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开</w:t>
            </w:r>
          </w:p>
          <w:p w14:paraId="561A041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0x0010</w:t>
            </w:r>
            <w:r>
              <w:rPr>
                <w:rFonts w:hint="eastAsia"/>
                <w:szCs w:val="21"/>
              </w:rPr>
              <w:t>纯水默认值</w:t>
            </w:r>
          </w:p>
          <w:p w14:paraId="3F1BFFA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  <w:r>
              <w:rPr>
                <w:rFonts w:hint="eastAsia"/>
                <w:szCs w:val="21"/>
              </w:rPr>
              <w:t>原水</w:t>
            </w:r>
            <w:r>
              <w:rPr>
                <w:rFonts w:hint="eastAsia"/>
                <w:szCs w:val="21"/>
              </w:rPr>
              <w:t>TDS</w:t>
            </w:r>
            <w:r>
              <w:rPr>
                <w:rFonts w:hint="eastAsia"/>
                <w:szCs w:val="21"/>
              </w:rPr>
              <w:t>检测开关</w:t>
            </w:r>
            <w:r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关，</w:t>
            </w:r>
            <w:r>
              <w:rPr>
                <w:rFonts w:hint="eastAsia"/>
                <w:szCs w:val="21"/>
              </w:rPr>
              <w:t>01</w:t>
            </w:r>
            <w:r>
              <w:rPr>
                <w:rFonts w:hint="eastAsia"/>
                <w:szCs w:val="21"/>
              </w:rPr>
              <w:t>开</w:t>
            </w:r>
          </w:p>
          <w:p w14:paraId="302BC24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0x00c3</w:t>
            </w:r>
            <w:r>
              <w:rPr>
                <w:rFonts w:hint="eastAsia"/>
                <w:szCs w:val="21"/>
              </w:rPr>
              <w:t>原水默认值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9B787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0DB8E710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示例：纯水开关关闭默认值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原水开关关闭默认值</w:t>
      </w:r>
      <w:r>
        <w:rPr>
          <w:rFonts w:hint="eastAsia"/>
          <w:color w:val="FF0000"/>
        </w:rPr>
        <w:t>195</w:t>
      </w:r>
    </w:p>
    <w:p w14:paraId="0984F90D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0010</w:t>
      </w:r>
      <w:r>
        <w:rPr>
          <w:rFonts w:hint="eastAsia"/>
          <w:color w:val="FF0000"/>
        </w:rPr>
        <w:t xml:space="preserve"> E7 9B</w:t>
      </w:r>
    </w:p>
    <w:p w14:paraId="4D532FF4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0010</w:t>
      </w:r>
      <w:r>
        <w:rPr>
          <w:rFonts w:hint="eastAsia"/>
          <w:color w:val="FF0000"/>
        </w:rPr>
        <w:t xml:space="preserve"> E7 9B</w:t>
      </w:r>
    </w:p>
    <w:p w14:paraId="0B638161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原水开关关闭默认值</w:t>
      </w:r>
      <w:r>
        <w:rPr>
          <w:rFonts w:hint="eastAsia"/>
          <w:color w:val="FF0000"/>
        </w:rPr>
        <w:t>195</w:t>
      </w:r>
    </w:p>
    <w:p w14:paraId="036722A2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00c3</w:t>
      </w:r>
      <w:r>
        <w:rPr>
          <w:rFonts w:hint="eastAsia"/>
          <w:color w:val="FF0000"/>
        </w:rPr>
        <w:t xml:space="preserve"> E7 9B</w:t>
      </w:r>
    </w:p>
    <w:p w14:paraId="26A863C4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</w:t>
      </w:r>
      <w:r>
        <w:rPr>
          <w:rFonts w:hint="eastAsia"/>
          <w:color w:val="FF0000"/>
          <w:highlight w:val="lightGray"/>
        </w:rPr>
        <w:t xml:space="preserve"> 00c3</w:t>
      </w:r>
      <w:r>
        <w:rPr>
          <w:rFonts w:hint="eastAsia"/>
          <w:color w:val="FF0000"/>
        </w:rPr>
        <w:t xml:space="preserve"> E7 9B</w:t>
      </w:r>
    </w:p>
    <w:p w14:paraId="2508118C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备注：纯水、原水开关关闭时，设备读取配件采集的数据，纯水原水开关开启时读取默认值</w:t>
      </w:r>
    </w:p>
    <w:p w14:paraId="4195FC4E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</w:p>
    <w:p w14:paraId="31FD0B03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22、控制参数修改2</w:t>
      </w:r>
    </w:p>
    <w:p w14:paraId="539C414A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联网参数修改</w:t>
      </w:r>
    </w:p>
    <w:p w14:paraId="2C818D80" w14:textId="77777777" w:rsidR="00820A05" w:rsidRDefault="006B023F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458"/>
        <w:gridCol w:w="2210"/>
        <w:gridCol w:w="1559"/>
      </w:tblGrid>
      <w:tr w:rsidR="00820A05" w14:paraId="28210C0E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E244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22A7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3979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BF73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数据（秒）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8C88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12B4ADCD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2CF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865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91D7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026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FF0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7BE6F925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C476C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CCBA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0x15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EBD0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7C30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  <w:r>
              <w:rPr>
                <w:rFonts w:hint="eastAsia"/>
                <w:szCs w:val="21"/>
              </w:rPr>
              <w:t>心跳间隔，时长</w:t>
            </w:r>
            <w:r>
              <w:rPr>
                <w:rFonts w:hint="eastAsia"/>
                <w:szCs w:val="21"/>
              </w:rPr>
              <w:t>00b4</w:t>
            </w:r>
          </w:p>
          <w:p w14:paraId="7822214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0x02</w:t>
            </w:r>
            <w:r>
              <w:rPr>
                <w:rFonts w:hint="eastAsia"/>
                <w:szCs w:val="21"/>
              </w:rPr>
              <w:t>断网重连，时长</w:t>
            </w:r>
            <w:r>
              <w:rPr>
                <w:rFonts w:hint="eastAsia"/>
                <w:szCs w:val="21"/>
              </w:rPr>
              <w:t>0078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DDE2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66F0FCAC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示例：设置心跳间隔时长</w:t>
      </w:r>
      <w:r>
        <w:rPr>
          <w:rFonts w:hint="eastAsia"/>
          <w:color w:val="FF0000"/>
        </w:rPr>
        <w:t>180</w:t>
      </w:r>
      <w:r>
        <w:rPr>
          <w:rFonts w:hint="eastAsia"/>
          <w:color w:val="FF0000"/>
        </w:rPr>
        <w:t>秒</w:t>
      </w:r>
    </w:p>
    <w:p w14:paraId="461A329E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00b4</w:t>
      </w:r>
      <w:r>
        <w:rPr>
          <w:rFonts w:hint="eastAsia"/>
          <w:color w:val="FF0000"/>
        </w:rPr>
        <w:t xml:space="preserve"> E7 9B</w:t>
      </w:r>
    </w:p>
    <w:p w14:paraId="7614B2F5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01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00b4</w:t>
      </w:r>
      <w:r>
        <w:rPr>
          <w:rFonts w:hint="eastAsia"/>
          <w:color w:val="FF0000"/>
        </w:rPr>
        <w:t xml:space="preserve"> E7 9B</w:t>
      </w:r>
    </w:p>
    <w:p w14:paraId="13225FDC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设置心跳间隔时长</w:t>
      </w:r>
      <w:r>
        <w:rPr>
          <w:rFonts w:hint="eastAsia"/>
          <w:color w:val="FF0000"/>
        </w:rPr>
        <w:t>120</w:t>
      </w:r>
      <w:r>
        <w:rPr>
          <w:rFonts w:hint="eastAsia"/>
          <w:color w:val="FF0000"/>
        </w:rPr>
        <w:t>秒</w:t>
      </w:r>
    </w:p>
    <w:p w14:paraId="28C44255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0078</w:t>
      </w:r>
      <w:r>
        <w:rPr>
          <w:rFonts w:hint="eastAsia"/>
          <w:color w:val="FF0000"/>
        </w:rPr>
        <w:t xml:space="preserve"> E7 9B</w:t>
      </w:r>
    </w:p>
    <w:p w14:paraId="0C316E54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15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 xml:space="preserve">02 </w:t>
      </w:r>
      <w:r>
        <w:rPr>
          <w:rFonts w:hint="eastAsia"/>
          <w:color w:val="FF0000"/>
          <w:highlight w:val="lightGray"/>
          <w:shd w:val="clear" w:color="auto" w:fill="4F81BD" w:themeFill="accent1"/>
        </w:rPr>
        <w:t>0078</w:t>
      </w:r>
      <w:r>
        <w:rPr>
          <w:rFonts w:hint="eastAsia"/>
          <w:color w:val="FF0000"/>
        </w:rPr>
        <w:t xml:space="preserve"> E7 9B</w:t>
      </w:r>
    </w:p>
    <w:p w14:paraId="5F624FE0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23、开启关闭测试模式：</w:t>
      </w:r>
    </w:p>
    <w:p w14:paraId="599F2987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kern w:val="0"/>
          <w:sz w:val="24"/>
        </w:rPr>
      </w:pPr>
      <w:r>
        <w:rPr>
          <w:rFonts w:ascii="SimSun" w:hAnsi="SimSun" w:cs="SimSun" w:hint="eastAsia"/>
          <w:bCs/>
          <w:kern w:val="0"/>
          <w:sz w:val="24"/>
        </w:rPr>
        <w:t>用于电脑板进去和退出调试模式。</w:t>
      </w:r>
    </w:p>
    <w:p w14:paraId="4A090220" w14:textId="77777777" w:rsidR="00820A05" w:rsidRDefault="006B023F">
      <w:pPr>
        <w:spacing w:before="156" w:after="156"/>
        <w:ind w:firstLineChars="0" w:firstLine="0"/>
        <w:rPr>
          <w:sz w:val="24"/>
        </w:rPr>
      </w:pPr>
      <w:r>
        <w:rPr>
          <w:rFonts w:hint="eastAsia"/>
          <w:sz w:val="24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7F0FA04D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3568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C194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32352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EC8C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A02F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1C372689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B87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597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C241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60F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A85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5A494195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E19F5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8AB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8FF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7F0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0x00  </w:t>
            </w:r>
            <w:r>
              <w:rPr>
                <w:rFonts w:hint="eastAsia"/>
                <w:szCs w:val="21"/>
              </w:rPr>
              <w:t>开启</w:t>
            </w:r>
          </w:p>
          <w:p w14:paraId="4DBDCF6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0x01  </w:t>
            </w:r>
            <w:r>
              <w:rPr>
                <w:rFonts w:hint="eastAsia"/>
                <w:szCs w:val="21"/>
              </w:rPr>
              <w:t>关闭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109E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4765D635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示例：开启调试模式</w:t>
      </w:r>
    </w:p>
    <w:p w14:paraId="28D78A5E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14:paraId="6FE40D30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00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14:paraId="1ADAF0DD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示例：关闭调试模式</w:t>
      </w:r>
    </w:p>
    <w:p w14:paraId="5C56FCAA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14:paraId="1027F04F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00</w:t>
      </w:r>
      <w:r>
        <w:rPr>
          <w:rFonts w:hint="eastAsia"/>
          <w:color w:val="FF0000"/>
        </w:rPr>
        <w:t xml:space="preserve"> E7 9B</w:t>
      </w:r>
    </w:p>
    <w:p w14:paraId="673AC56A" w14:textId="77777777" w:rsidR="00820A05" w:rsidRDefault="00820A05">
      <w:pPr>
        <w:spacing w:before="156" w:after="156" w:line="240" w:lineRule="auto"/>
        <w:ind w:firstLineChars="0" w:firstLine="0"/>
        <w:rPr>
          <w:color w:val="FF0000"/>
        </w:rPr>
      </w:pPr>
    </w:p>
    <w:p w14:paraId="54B44E9F" w14:textId="77777777" w:rsidR="00820A05" w:rsidRDefault="00820A05">
      <w:pPr>
        <w:spacing w:before="156" w:after="156" w:line="240" w:lineRule="auto"/>
        <w:ind w:firstLineChars="0" w:firstLine="0"/>
        <w:rPr>
          <w:color w:val="FF0000"/>
        </w:rPr>
      </w:pPr>
    </w:p>
    <w:p w14:paraId="2438FECF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24、电脑板时间同步1：</w:t>
      </w:r>
    </w:p>
    <w:p w14:paraId="399404E5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</w:rPr>
      </w:pPr>
      <w:r>
        <w:rPr>
          <w:rFonts w:ascii="SimSun" w:hAnsi="SimSun" w:cs="SimSun" w:hint="eastAsia"/>
          <w:kern w:val="0"/>
          <w:sz w:val="24"/>
        </w:rPr>
        <w:t>用于电脑版和服务器端的时间同步，设备主动上传，设备每次开机启动，或者在固定的时间点（例如每周星期一凌晨03:00:00进行时间同步），向服务器请求时间同步。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0C152DDB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C99C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490A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D5DC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4A8A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6584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438EE4E1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D56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3FD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F58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929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335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03508C6A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55D7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0B9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B50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0x06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80CE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0x12070d173b3b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1D2F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44276732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示例：设备上</w:t>
      </w:r>
      <w:proofErr w:type="gramStart"/>
      <w:r>
        <w:rPr>
          <w:rFonts w:hint="eastAsia"/>
          <w:color w:val="FF0000"/>
        </w:rPr>
        <w:t>传时间</w:t>
      </w:r>
      <w:proofErr w:type="gramEnd"/>
      <w:r>
        <w:rPr>
          <w:rFonts w:hint="eastAsia"/>
          <w:color w:val="FF0000"/>
        </w:rPr>
        <w:t>18-07-13 23:59:59</w:t>
      </w:r>
      <w:r>
        <w:rPr>
          <w:rFonts w:hint="eastAsia"/>
          <w:color w:val="FF0000"/>
        </w:rPr>
        <w:t>，服务端下发时间</w:t>
      </w:r>
      <w:r>
        <w:rPr>
          <w:rFonts w:hint="eastAsia"/>
          <w:color w:val="FF0000"/>
        </w:rPr>
        <w:t>18-07-14 00:01:22</w:t>
      </w:r>
    </w:p>
    <w:p w14:paraId="36AEB4D8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上传：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12070d173b3b</w:t>
      </w:r>
      <w:r>
        <w:rPr>
          <w:rFonts w:hint="eastAsia"/>
          <w:color w:val="FF0000"/>
        </w:rPr>
        <w:t xml:space="preserve"> E7 9B</w:t>
      </w:r>
    </w:p>
    <w:p w14:paraId="675C9E7B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17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120714000134</w:t>
      </w:r>
      <w:r>
        <w:rPr>
          <w:rFonts w:hint="eastAsia"/>
          <w:color w:val="FF0000"/>
        </w:rPr>
        <w:t xml:space="preserve"> E7 9B</w:t>
      </w:r>
    </w:p>
    <w:p w14:paraId="6738B09E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25、电脑板时间同步2：</w:t>
      </w:r>
    </w:p>
    <w:p w14:paraId="04DC98BC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</w:rPr>
      </w:pPr>
      <w:r>
        <w:rPr>
          <w:rFonts w:ascii="SimSun" w:hAnsi="SimSun" w:cs="SimSun" w:hint="eastAsia"/>
          <w:kern w:val="0"/>
          <w:sz w:val="24"/>
        </w:rPr>
        <w:t>用于电脑版和服务器端的时间同步，服务端下发设备时间同步指令进行时间同步。</w:t>
      </w:r>
    </w:p>
    <w:p w14:paraId="1DDC1707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</w:rPr>
      </w:pPr>
    </w:p>
    <w:p w14:paraId="1F6C19E6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</w:rPr>
      </w:pPr>
      <w:r>
        <w:rPr>
          <w:rFonts w:ascii="SimSun" w:hAnsi="SimSun" w:cs="SimSun" w:hint="eastAsia"/>
          <w:kern w:val="0"/>
          <w:sz w:val="24"/>
        </w:rPr>
        <w:t>接收应答一致：</w:t>
      </w:r>
    </w:p>
    <w:p w14:paraId="112A426E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</w:rPr>
      </w:pP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33B9CDF8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3407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BF7A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8C23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0B90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7796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548DB524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F839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2F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E7D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263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C08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0990009C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10B3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C8F1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A2E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0x06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B009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0x129714000134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33D36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747418CA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示例：服务端下发时间</w:t>
      </w:r>
      <w:r>
        <w:rPr>
          <w:rFonts w:hint="eastAsia"/>
          <w:color w:val="FF0000"/>
        </w:rPr>
        <w:t>18-07-14 00:01:22</w:t>
      </w:r>
    </w:p>
    <w:p w14:paraId="24E7FF76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12 07 14 00 01 34</w:t>
      </w:r>
      <w:r>
        <w:rPr>
          <w:rFonts w:hint="eastAsia"/>
          <w:color w:val="FF0000"/>
        </w:rPr>
        <w:t xml:space="preserve"> E7 9B</w:t>
      </w:r>
    </w:p>
    <w:p w14:paraId="734011EE" w14:textId="77777777" w:rsidR="00820A05" w:rsidRDefault="006B023F">
      <w:pPr>
        <w:spacing w:before="156" w:after="156" w:line="240" w:lineRule="auto"/>
        <w:ind w:firstLineChars="0" w:firstLine="0"/>
        <w:rPr>
          <w:color w:val="FF0000"/>
        </w:rPr>
      </w:pPr>
      <w:r>
        <w:rPr>
          <w:rFonts w:hint="eastAsia"/>
          <w:color w:val="FF0000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green"/>
        </w:rPr>
        <w:t>18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cyan"/>
        </w:rPr>
        <w:t>06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lightGray"/>
        </w:rPr>
        <w:t>12 07 14 00 01 34</w:t>
      </w:r>
      <w:r>
        <w:rPr>
          <w:rFonts w:hint="eastAsia"/>
          <w:color w:val="FF0000"/>
        </w:rPr>
        <w:t xml:space="preserve"> E7 9B</w:t>
      </w:r>
    </w:p>
    <w:p w14:paraId="7BFCBCE9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lastRenderedPageBreak/>
        <w:t>26、用水量同步：</w:t>
      </w:r>
    </w:p>
    <w:p w14:paraId="29E834C0" w14:textId="77777777" w:rsidR="00820A05" w:rsidRDefault="006B023F">
      <w:pPr>
        <w:pStyle w:val="21"/>
        <w:widowControl/>
        <w:spacing w:beforeLines="0" w:afterLines="0" w:line="360" w:lineRule="atLeast"/>
        <w:ind w:left="420" w:right="360" w:firstLineChars="0" w:firstLine="0"/>
        <w:rPr>
          <w:rFonts w:ascii="SimSun" w:hAnsi="SimSun" w:cs="SimSun"/>
          <w:bCs/>
          <w:kern w:val="0"/>
          <w:sz w:val="24"/>
          <w:szCs w:val="21"/>
        </w:rPr>
      </w:pPr>
      <w:r>
        <w:rPr>
          <w:rFonts w:ascii="SimSun" w:hAnsi="SimSun" w:cs="SimSun" w:hint="eastAsia"/>
          <w:bCs/>
          <w:kern w:val="0"/>
          <w:sz w:val="24"/>
          <w:szCs w:val="21"/>
        </w:rPr>
        <w:t>当工作在流量模式时，服务器</w:t>
      </w:r>
      <w:proofErr w:type="gramStart"/>
      <w:r>
        <w:rPr>
          <w:rFonts w:ascii="SimSun" w:hAnsi="SimSun" w:cs="SimSun" w:hint="eastAsia"/>
          <w:bCs/>
          <w:kern w:val="0"/>
          <w:sz w:val="24"/>
          <w:szCs w:val="21"/>
        </w:rPr>
        <w:t>端记录</w:t>
      </w:r>
      <w:proofErr w:type="gramEnd"/>
      <w:r>
        <w:rPr>
          <w:rFonts w:ascii="SimSun" w:hAnsi="SimSun" w:cs="SimSun" w:hint="eastAsia"/>
          <w:bCs/>
          <w:kern w:val="0"/>
          <w:sz w:val="24"/>
          <w:szCs w:val="21"/>
        </w:rPr>
        <w:t>设备累计使用流量，并下发流量到电脑板，电脑板自动累计流量（当下发已用流量时）或者自动减少流量（当下发剩余流量时）并在屏幕显示。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>必须绑定套餐后操作，否则无响应。</w:t>
      </w:r>
    </w:p>
    <w:p w14:paraId="4C3C7833" w14:textId="77777777" w:rsidR="00820A05" w:rsidRDefault="006B023F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65C77A83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C1D2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87A0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F26B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D9DE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EF20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5764F5FD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E57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7D2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D52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BFD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607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3A3B541C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DDF6C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1D6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0xAA</w:t>
            </w:r>
            <w:r>
              <w:rPr>
                <w:rFonts w:hint="eastAsia"/>
                <w:szCs w:val="21"/>
              </w:rPr>
              <w:t>已用流量</w:t>
            </w:r>
          </w:p>
          <w:p w14:paraId="54C108B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0xAB</w:t>
            </w:r>
            <w:r>
              <w:rPr>
                <w:rFonts w:hint="eastAsia"/>
                <w:szCs w:val="21"/>
              </w:rPr>
              <w:t>剩余流量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9B9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8EA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0x0064</w:t>
            </w:r>
            <w:r>
              <w:rPr>
                <w:rFonts w:hint="eastAsia"/>
                <w:szCs w:val="21"/>
              </w:rPr>
              <w:t>已用</w:t>
            </w:r>
          </w:p>
          <w:p w14:paraId="15038F5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0x012C</w:t>
            </w:r>
            <w:r>
              <w:rPr>
                <w:rFonts w:hint="eastAsia"/>
                <w:szCs w:val="21"/>
              </w:rPr>
              <w:t>剩余</w:t>
            </w:r>
          </w:p>
          <w:p w14:paraId="449EC62F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E127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11167FD4" w14:textId="77777777" w:rsidR="00820A05" w:rsidRDefault="006B023F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示例：服务器下发已用流量</w:t>
      </w:r>
      <w:r>
        <w:rPr>
          <w:rFonts w:hint="eastAsia"/>
          <w:color w:val="FF0000"/>
          <w:szCs w:val="21"/>
        </w:rPr>
        <w:t>100</w:t>
      </w:r>
      <w:r>
        <w:rPr>
          <w:rFonts w:hint="eastAsia"/>
          <w:color w:val="FF0000"/>
          <w:szCs w:val="21"/>
        </w:rPr>
        <w:t>升。</w:t>
      </w:r>
      <w:r>
        <w:rPr>
          <w:color w:val="FF0000"/>
          <w:szCs w:val="21"/>
        </w:rPr>
        <w:t xml:space="preserve"> </w:t>
      </w:r>
    </w:p>
    <w:p w14:paraId="2732B0B3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AA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14:paraId="5EB17DD8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AA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00 64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14:paraId="5A35B7DC" w14:textId="77777777" w:rsidR="00820A05" w:rsidRDefault="006B023F">
      <w:pPr>
        <w:spacing w:before="156" w:after="156" w:line="240" w:lineRule="auto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示例：服务器下发剩余流量</w:t>
      </w:r>
      <w:r>
        <w:rPr>
          <w:rFonts w:hint="eastAsia"/>
          <w:color w:val="FF0000"/>
          <w:szCs w:val="21"/>
        </w:rPr>
        <w:t>300</w:t>
      </w:r>
      <w:r>
        <w:rPr>
          <w:rFonts w:hint="eastAsia"/>
          <w:color w:val="FF0000"/>
          <w:szCs w:val="21"/>
        </w:rPr>
        <w:t>升。</w:t>
      </w:r>
      <w:r>
        <w:rPr>
          <w:color w:val="FF0000"/>
          <w:szCs w:val="21"/>
        </w:rPr>
        <w:t xml:space="preserve"> </w:t>
      </w:r>
    </w:p>
    <w:p w14:paraId="59DB5E71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AB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01 2C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14:paraId="4FC307FD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AB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00 02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01 2C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14:paraId="0816672E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27、远程升级请求：</w:t>
      </w:r>
    </w:p>
    <w:p w14:paraId="5E810343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用于服务器对电脑版的固件代码远程升级请求：</w:t>
      </w:r>
      <w:proofErr w:type="spellStart"/>
      <w:r w:rsidR="00610C8E">
        <w:rPr>
          <w:rFonts w:ascii="SimSun" w:hAnsi="SimSun" w:cs="SimSun" w:hint="eastAsia"/>
          <w:bCs/>
          <w:color w:val="FF0000"/>
          <w:kern w:val="0"/>
          <w:szCs w:val="21"/>
        </w:rPr>
        <w:t>Ymodem</w:t>
      </w:r>
      <w:proofErr w:type="spellEnd"/>
    </w:p>
    <w:p w14:paraId="1666F9FC" w14:textId="77777777" w:rsidR="00820A05" w:rsidRDefault="006B023F">
      <w:pPr>
        <w:spacing w:before="156" w:after="156"/>
        <w:ind w:firstLineChars="0" w:firstLine="0"/>
      </w:pPr>
      <w:r>
        <w:rPr>
          <w:rFonts w:hint="eastAsia"/>
        </w:rPr>
        <w:t>接收应答一致：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7D90ED43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0E77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C1BB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1104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96B5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8181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299441BD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2B69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D2F9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8287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6A9B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1960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6477DEAD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AAAEE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39F0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0x1A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7EF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0x0006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585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0x7e5c0000c800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11A6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65A676BA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服务端固件版本编号为0x7e5c，设备固件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版块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编号为0x9e5c.文件大小50K</w:t>
      </w:r>
    </w:p>
    <w:p w14:paraId="3E259C48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1A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00 06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7e 5c 00 00 c8 00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14:paraId="43E94069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1A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00 06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9e 5c 00 00 c8 00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14:paraId="6658D635" w14:textId="77777777" w:rsidR="00820A05" w:rsidRDefault="006B023F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rFonts w:ascii="SimSun" w:hAnsi="SimSun" w:cs="SimSun"/>
          <w:b/>
          <w:bCs/>
          <w:kern w:val="0"/>
          <w:sz w:val="24"/>
          <w:szCs w:val="21"/>
        </w:rPr>
      </w:pPr>
      <w:r>
        <w:rPr>
          <w:rFonts w:ascii="SimSun" w:hAnsi="SimSun" w:cs="SimSun" w:hint="eastAsia"/>
          <w:b/>
          <w:bCs/>
          <w:kern w:val="0"/>
          <w:sz w:val="24"/>
          <w:szCs w:val="21"/>
        </w:rPr>
        <w:t>28、远程固件下发与接收：</w:t>
      </w:r>
    </w:p>
    <w:p w14:paraId="791E95D4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用于服务端对电脑版下发固件：</w:t>
      </w:r>
    </w:p>
    <w:p w14:paraId="2566D968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服务端发送：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78C149B4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F3A2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5EB8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9E82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CAE0F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E59A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2558933C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84E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D41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C8E8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2F7D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CBF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6F48EEF9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534F8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F59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0x2A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B5F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0x0006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62A1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0x8e5b00010100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802C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5C04C23D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数据部分：</w:t>
      </w:r>
    </w:p>
    <w:p w14:paraId="3D9C7AB2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0x8e5b  数据头部</w:t>
      </w:r>
    </w:p>
    <w:p w14:paraId="371BE504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0x0001  数据第1帧</w:t>
      </w:r>
    </w:p>
    <w:p w14:paraId="442DA8F0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0x</w:t>
      </w:r>
      <w:proofErr w:type="gramStart"/>
      <w:r>
        <w:rPr>
          <w:rFonts w:ascii="SimSun" w:hAnsi="SimSun" w:cs="SimSun" w:hint="eastAsia"/>
          <w:bCs/>
          <w:color w:val="FF0000"/>
          <w:kern w:val="0"/>
          <w:szCs w:val="21"/>
        </w:rPr>
        <w:t>0100  数据长度</w:t>
      </w:r>
      <w:proofErr w:type="gramEnd"/>
      <w:r>
        <w:rPr>
          <w:rFonts w:ascii="SimSun" w:hAnsi="SimSun" w:cs="SimSun" w:hint="eastAsia"/>
          <w:bCs/>
          <w:color w:val="FF0000"/>
          <w:kern w:val="0"/>
          <w:szCs w:val="21"/>
        </w:rPr>
        <w:t>（字节）</w:t>
      </w:r>
    </w:p>
    <w:p w14:paraId="26B6DAE7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lastRenderedPageBreak/>
        <w:t>接收：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2A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00 06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8e 5b 00 01 01 00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14:paraId="4FF88FFB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上机位应答：</w:t>
      </w:r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820A05" w14:paraId="6AF1070E" w14:textId="77777777">
        <w:trPr>
          <w:trHeight w:val="15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875A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  <w:r>
              <w:rPr>
                <w:rFonts w:hint="eastAsia"/>
                <w:szCs w:val="21"/>
              </w:rPr>
              <w:t>ICCID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5C5CE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命令字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256A3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8D2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DADC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CRC16</w:t>
            </w:r>
          </w:p>
        </w:tc>
      </w:tr>
      <w:tr w:rsidR="00820A05" w14:paraId="7AB61456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9AC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CF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A4D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774A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HEX(</w:t>
            </w:r>
            <w:r>
              <w:rPr>
                <w:rFonts w:hint="eastAsia"/>
                <w:szCs w:val="21"/>
              </w:rPr>
              <w:t>根据长度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5D54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HEX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字节）</w:t>
            </w:r>
          </w:p>
        </w:tc>
      </w:tr>
      <w:tr w:rsidR="00820A05" w14:paraId="6101999C" w14:textId="77777777">
        <w:trPr>
          <w:trHeight w:val="31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299E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6E55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0x3A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AE36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0x0007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D26DC" w14:textId="77777777" w:rsidR="00820A05" w:rsidRDefault="006B023F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0x8e5b0001010000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8636" w14:textId="77777777" w:rsidR="00820A05" w:rsidRDefault="00820A05">
            <w:pPr>
              <w:pStyle w:val="2"/>
              <w:spacing w:after="0"/>
              <w:ind w:firstLine="0"/>
              <w:jc w:val="center"/>
              <w:rPr>
                <w:szCs w:val="21"/>
              </w:rPr>
            </w:pPr>
          </w:p>
        </w:tc>
      </w:tr>
    </w:tbl>
    <w:p w14:paraId="156EE744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14:paraId="5AAADD44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0x8e5b  数据头部</w:t>
      </w:r>
    </w:p>
    <w:p w14:paraId="67F75111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0x0001  数据第1帧</w:t>
      </w:r>
    </w:p>
    <w:p w14:paraId="15EDF170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0x0100  数据长度（字节）</w:t>
      </w:r>
    </w:p>
    <w:p w14:paraId="64541D9E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0x00    接收成功</w:t>
      </w:r>
    </w:p>
    <w:p w14:paraId="0A011EA1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0x01    接收失败</w:t>
      </w:r>
    </w:p>
    <w:p w14:paraId="6800AD00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接收成功</w:t>
      </w:r>
    </w:p>
    <w:p w14:paraId="7CF9C0C6" w14:textId="77777777" w:rsidR="00820A05" w:rsidRDefault="006B023F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  <w:r>
        <w:rPr>
          <w:rFonts w:ascii="SimSun" w:hAnsi="SimSun" w:cs="SimSun" w:hint="eastAsia"/>
          <w:bCs/>
          <w:color w:val="FF0000"/>
          <w:kern w:val="0"/>
          <w:szCs w:val="21"/>
        </w:rPr>
        <w:t>应答：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yellow"/>
        </w:rPr>
        <w:t>89 86 02 b1 03 17 00 11 71 84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green"/>
        </w:rPr>
        <w:t>3A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cyan"/>
        </w:rPr>
        <w:t>00 07</w:t>
      </w:r>
      <w:r>
        <w:rPr>
          <w:rFonts w:ascii="SimSun" w:hAnsi="SimSun" w:cs="SimSun" w:hint="eastAsia"/>
          <w:bCs/>
          <w:color w:val="FF0000"/>
          <w:kern w:val="0"/>
          <w:szCs w:val="21"/>
          <w:highlight w:val="lightGray"/>
        </w:rPr>
        <w:t>8e 5b 00 01 01 00 00</w:t>
      </w:r>
      <w:r>
        <w:rPr>
          <w:rFonts w:ascii="SimSun" w:hAnsi="SimSun" w:cs="SimSun" w:hint="eastAsia"/>
          <w:bCs/>
          <w:color w:val="FF0000"/>
          <w:kern w:val="0"/>
          <w:szCs w:val="21"/>
        </w:rPr>
        <w:t xml:space="preserve"> E4 32</w:t>
      </w:r>
    </w:p>
    <w:p w14:paraId="14655BBA" w14:textId="56F9E25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ins w:id="23" w:author="zh tao" w:date="2018-07-29T07:51:00Z"/>
          <w:rFonts w:ascii="SimSun" w:hAnsi="SimSun" w:cs="SimSun"/>
          <w:bCs/>
          <w:color w:val="FF0000"/>
          <w:kern w:val="0"/>
          <w:szCs w:val="21"/>
        </w:rPr>
      </w:pPr>
    </w:p>
    <w:p w14:paraId="4B6D1ABE" w14:textId="33A7BD85" w:rsidR="0077671A" w:rsidRDefault="0077671A">
      <w:pPr>
        <w:pStyle w:val="21"/>
        <w:widowControl/>
        <w:spacing w:beforeLines="0" w:afterLines="0" w:line="360" w:lineRule="atLeast"/>
        <w:ind w:right="360" w:firstLineChars="0" w:firstLine="0"/>
        <w:rPr>
          <w:ins w:id="24" w:author="zh tao" w:date="2018-07-29T07:51:00Z"/>
          <w:rFonts w:ascii="SimSun" w:hAnsi="SimSun" w:cs="SimSun"/>
          <w:bCs/>
          <w:color w:val="FF0000"/>
          <w:kern w:val="0"/>
          <w:szCs w:val="21"/>
        </w:rPr>
      </w:pPr>
    </w:p>
    <w:p w14:paraId="404A8843" w14:textId="5BC67FBB" w:rsidR="0077671A" w:rsidRDefault="0077671A" w:rsidP="0077671A">
      <w:pPr>
        <w:pStyle w:val="21"/>
        <w:widowControl/>
        <w:numPr>
          <w:ilvl w:val="0"/>
          <w:numId w:val="3"/>
        </w:numPr>
        <w:spacing w:beforeLines="0" w:afterLines="0" w:line="360" w:lineRule="atLeast"/>
        <w:ind w:right="360" w:firstLineChars="0"/>
        <w:rPr>
          <w:ins w:id="25" w:author="zh tao" w:date="2018-07-29T07:52:00Z"/>
          <w:rFonts w:ascii="SimSun" w:hAnsi="SimSun" w:cs="SimSun"/>
          <w:b/>
          <w:bCs/>
          <w:kern w:val="0"/>
          <w:sz w:val="24"/>
          <w:szCs w:val="21"/>
        </w:rPr>
      </w:pPr>
      <w:ins w:id="26" w:author="zh tao" w:date="2018-07-29T07:52:00Z">
        <w:r>
          <w:rPr>
            <w:rFonts w:ascii="SimSun" w:hAnsi="SimSun" w:cs="SimSun" w:hint="eastAsia"/>
            <w:b/>
            <w:bCs/>
            <w:kern w:val="0"/>
            <w:sz w:val="24"/>
            <w:szCs w:val="21"/>
          </w:rPr>
          <w:t>27</w:t>
        </w:r>
        <w:r>
          <w:rPr>
            <w:rFonts w:ascii="SimSun" w:hAnsi="SimSun" w:cs="SimSun" w:hint="eastAsia"/>
            <w:b/>
            <w:bCs/>
            <w:kern w:val="0"/>
            <w:sz w:val="24"/>
            <w:szCs w:val="21"/>
          </w:rPr>
          <w:t>、远程升级</w:t>
        </w:r>
        <w:r>
          <w:rPr>
            <w:rFonts w:ascii="SimSun" w:hAnsi="SimSun" w:cs="SimSun" w:hint="eastAsia"/>
            <w:b/>
            <w:bCs/>
            <w:kern w:val="0"/>
            <w:sz w:val="24"/>
            <w:szCs w:val="21"/>
          </w:rPr>
          <w:t>：</w:t>
        </w:r>
      </w:ins>
    </w:p>
    <w:p w14:paraId="065A3FF8" w14:textId="0B62BBF1" w:rsidR="0077671A" w:rsidRDefault="0077671A" w:rsidP="0077671A">
      <w:pPr>
        <w:pStyle w:val="21"/>
        <w:widowControl/>
        <w:spacing w:beforeLines="0" w:afterLines="0" w:line="360" w:lineRule="atLeast"/>
        <w:ind w:right="360" w:firstLineChars="0" w:firstLine="0"/>
        <w:rPr>
          <w:ins w:id="27" w:author="zh tao" w:date="2018-07-29T07:52:00Z"/>
          <w:rFonts w:ascii="SimSun" w:hAnsi="SimSun" w:cs="SimSun"/>
          <w:bCs/>
          <w:color w:val="FF0000"/>
          <w:kern w:val="0"/>
          <w:szCs w:val="21"/>
        </w:rPr>
      </w:pPr>
      <w:ins w:id="28" w:author="zh tao" w:date="2018-07-29T07:52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用于服务器对电脑版的固件代码远程升级</w:t>
        </w:r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命令</w:t>
        </w:r>
      </w:ins>
    </w:p>
    <w:p w14:paraId="4F54C776" w14:textId="7349B990" w:rsidR="0077671A" w:rsidRDefault="0077671A" w:rsidP="0077671A">
      <w:pPr>
        <w:spacing w:before="156" w:after="156"/>
        <w:ind w:firstLineChars="0" w:firstLine="0"/>
        <w:rPr>
          <w:ins w:id="29" w:author="zh tao" w:date="2018-07-29T07:52:00Z"/>
        </w:rPr>
      </w:pPr>
      <w:ins w:id="30" w:author="zh tao" w:date="2018-07-29T07:52:00Z">
        <w:r>
          <w:rPr>
            <w:rFonts w:hint="eastAsia"/>
          </w:rPr>
          <w:t>应答</w:t>
        </w:r>
      </w:ins>
      <w:ins w:id="31" w:author="zh tao" w:date="2018-07-29T07:53:00Z">
        <w:r>
          <w:rPr>
            <w:rFonts w:hint="eastAsia"/>
          </w:rPr>
          <w:t>需要根据数据内容第一个字节进行判断，返回对应的内容</w:t>
        </w:r>
      </w:ins>
      <w:ins w:id="32" w:author="zh tao" w:date="2018-07-29T07:52:00Z">
        <w:r>
          <w:rPr>
            <w:rFonts w:hint="eastAsia"/>
          </w:rPr>
          <w:t>：</w:t>
        </w:r>
      </w:ins>
    </w:p>
    <w:tbl>
      <w:tblPr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0"/>
        <w:gridCol w:w="1440"/>
        <w:gridCol w:w="1800"/>
        <w:gridCol w:w="1868"/>
        <w:gridCol w:w="1559"/>
      </w:tblGrid>
      <w:tr w:rsidR="0077671A" w14:paraId="25508139" w14:textId="77777777" w:rsidTr="00421083">
        <w:trPr>
          <w:trHeight w:val="151"/>
          <w:ins w:id="33" w:author="zh tao" w:date="2018-07-29T07:52:00Z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4E6D1" w14:textId="77777777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34" w:author="zh tao" w:date="2018-07-29T07:52:00Z"/>
                <w:szCs w:val="21"/>
              </w:rPr>
            </w:pPr>
            <w:ins w:id="35" w:author="zh tao" w:date="2018-07-29T07:52:00Z">
              <w:r>
                <w:rPr>
                  <w:rFonts w:hint="eastAsia"/>
                  <w:szCs w:val="21"/>
                </w:rPr>
                <w:t>设备</w:t>
              </w:r>
              <w:r>
                <w:rPr>
                  <w:rFonts w:hint="eastAsia"/>
                  <w:szCs w:val="21"/>
                </w:rPr>
                <w:t>ICCID</w:t>
              </w:r>
            </w:ins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79772" w14:textId="77777777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36" w:author="zh tao" w:date="2018-07-29T07:52:00Z"/>
                <w:szCs w:val="21"/>
              </w:rPr>
            </w:pPr>
            <w:ins w:id="37" w:author="zh tao" w:date="2018-07-29T07:52:00Z">
              <w:r>
                <w:rPr>
                  <w:rFonts w:hint="eastAsia"/>
                  <w:szCs w:val="21"/>
                </w:rPr>
                <w:t>命令字</w:t>
              </w:r>
            </w:ins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9E11B" w14:textId="77777777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38" w:author="zh tao" w:date="2018-07-29T07:52:00Z"/>
                <w:szCs w:val="21"/>
              </w:rPr>
            </w:pPr>
            <w:ins w:id="39" w:author="zh tao" w:date="2018-07-29T07:52:00Z">
              <w:r>
                <w:rPr>
                  <w:rFonts w:hint="eastAsia"/>
                  <w:szCs w:val="21"/>
                </w:rPr>
                <w:t>数据长度</w:t>
              </w:r>
            </w:ins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DC0D7" w14:textId="77777777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40" w:author="zh tao" w:date="2018-07-29T07:52:00Z"/>
                <w:szCs w:val="21"/>
              </w:rPr>
            </w:pPr>
            <w:ins w:id="41" w:author="zh tao" w:date="2018-07-29T07:52:00Z">
              <w:r>
                <w:rPr>
                  <w:rFonts w:hint="eastAsia"/>
                  <w:szCs w:val="21"/>
                </w:rPr>
                <w:t>数据</w:t>
              </w:r>
            </w:ins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BF7DD" w14:textId="77777777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42" w:author="zh tao" w:date="2018-07-29T07:52:00Z"/>
                <w:szCs w:val="21"/>
              </w:rPr>
            </w:pPr>
            <w:ins w:id="43" w:author="zh tao" w:date="2018-07-29T07:52:00Z">
              <w:r>
                <w:rPr>
                  <w:rFonts w:hint="eastAsia"/>
                  <w:szCs w:val="21"/>
                </w:rPr>
                <w:t>CRC16</w:t>
              </w:r>
            </w:ins>
          </w:p>
        </w:tc>
      </w:tr>
      <w:tr w:rsidR="0077671A" w14:paraId="3DE29F81" w14:textId="77777777" w:rsidTr="00421083">
        <w:trPr>
          <w:trHeight w:val="315"/>
          <w:ins w:id="44" w:author="zh tao" w:date="2018-07-29T07:52:00Z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3A6E" w14:textId="77777777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45" w:author="zh tao" w:date="2018-07-29T07:52:00Z"/>
                <w:szCs w:val="21"/>
              </w:rPr>
            </w:pPr>
            <w:ins w:id="46" w:author="zh tao" w:date="2018-07-29T07:52:00Z">
              <w:r>
                <w:rPr>
                  <w:rFonts w:hint="eastAsia"/>
                  <w:szCs w:val="21"/>
                </w:rPr>
                <w:t>HEX</w:t>
              </w:r>
              <w:r>
                <w:rPr>
                  <w:rFonts w:hint="eastAsia"/>
                  <w:szCs w:val="21"/>
                </w:rPr>
                <w:t>（</w:t>
              </w:r>
              <w:r>
                <w:rPr>
                  <w:rFonts w:hint="eastAsia"/>
                  <w:szCs w:val="21"/>
                </w:rPr>
                <w:t>10</w:t>
              </w:r>
              <w:r>
                <w:rPr>
                  <w:rFonts w:hint="eastAsia"/>
                  <w:szCs w:val="21"/>
                </w:rPr>
                <w:t>字节）</w:t>
              </w:r>
            </w:ins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55D2" w14:textId="77777777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47" w:author="zh tao" w:date="2018-07-29T07:52:00Z"/>
                <w:szCs w:val="21"/>
              </w:rPr>
            </w:pPr>
            <w:ins w:id="48" w:author="zh tao" w:date="2018-07-29T07:52:00Z">
              <w:r>
                <w:rPr>
                  <w:rFonts w:hint="eastAsia"/>
                  <w:szCs w:val="21"/>
                </w:rPr>
                <w:t>HEX</w:t>
              </w:r>
              <w:r>
                <w:rPr>
                  <w:rFonts w:hint="eastAsia"/>
                  <w:szCs w:val="21"/>
                </w:rPr>
                <w:t>（</w:t>
              </w:r>
              <w:r>
                <w:rPr>
                  <w:rFonts w:hint="eastAsia"/>
                  <w:szCs w:val="21"/>
                </w:rPr>
                <w:t>1</w:t>
              </w:r>
              <w:r>
                <w:rPr>
                  <w:rFonts w:hint="eastAsia"/>
                  <w:szCs w:val="21"/>
                </w:rPr>
                <w:t>字节）</w:t>
              </w:r>
            </w:ins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9142F" w14:textId="77777777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49" w:author="zh tao" w:date="2018-07-29T07:52:00Z"/>
                <w:szCs w:val="21"/>
              </w:rPr>
            </w:pPr>
            <w:ins w:id="50" w:author="zh tao" w:date="2018-07-29T07:52:00Z">
              <w:r>
                <w:rPr>
                  <w:rFonts w:hint="eastAsia"/>
                  <w:szCs w:val="21"/>
                </w:rPr>
                <w:t>HEX</w:t>
              </w:r>
              <w:r>
                <w:rPr>
                  <w:rFonts w:hint="eastAsia"/>
                  <w:szCs w:val="21"/>
                </w:rPr>
                <w:t>（</w:t>
              </w:r>
              <w:r>
                <w:rPr>
                  <w:rFonts w:hint="eastAsia"/>
                  <w:szCs w:val="21"/>
                </w:rPr>
                <w:t>2</w:t>
              </w:r>
              <w:r>
                <w:rPr>
                  <w:rFonts w:hint="eastAsia"/>
                  <w:szCs w:val="21"/>
                </w:rPr>
                <w:t>字节）</w:t>
              </w:r>
            </w:ins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82012" w14:textId="77777777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51" w:author="zh tao" w:date="2018-07-29T07:52:00Z"/>
                <w:szCs w:val="21"/>
              </w:rPr>
            </w:pPr>
            <w:ins w:id="52" w:author="zh tao" w:date="2018-07-29T07:52:00Z">
              <w:r>
                <w:rPr>
                  <w:rFonts w:hint="eastAsia"/>
                  <w:szCs w:val="21"/>
                </w:rPr>
                <w:t>HEX(</w:t>
              </w:r>
              <w:r>
                <w:rPr>
                  <w:rFonts w:hint="eastAsia"/>
                  <w:szCs w:val="21"/>
                </w:rPr>
                <w:t>根据长度</w:t>
              </w:r>
              <w:r>
                <w:rPr>
                  <w:rFonts w:hint="eastAsia"/>
                  <w:szCs w:val="21"/>
                </w:rPr>
                <w:t>)</w:t>
              </w:r>
            </w:ins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39F1" w14:textId="77777777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53" w:author="zh tao" w:date="2018-07-29T07:52:00Z"/>
                <w:szCs w:val="21"/>
              </w:rPr>
            </w:pPr>
            <w:ins w:id="54" w:author="zh tao" w:date="2018-07-29T07:52:00Z">
              <w:r>
                <w:rPr>
                  <w:rFonts w:hint="eastAsia"/>
                  <w:szCs w:val="21"/>
                </w:rPr>
                <w:t>HEX</w:t>
              </w:r>
              <w:r>
                <w:rPr>
                  <w:rFonts w:hint="eastAsia"/>
                  <w:szCs w:val="21"/>
                </w:rPr>
                <w:t>（</w:t>
              </w:r>
              <w:r>
                <w:rPr>
                  <w:rFonts w:hint="eastAsia"/>
                  <w:szCs w:val="21"/>
                </w:rPr>
                <w:t>2</w:t>
              </w:r>
              <w:r>
                <w:rPr>
                  <w:rFonts w:hint="eastAsia"/>
                  <w:szCs w:val="21"/>
                </w:rPr>
                <w:t>字节）</w:t>
              </w:r>
            </w:ins>
          </w:p>
        </w:tc>
      </w:tr>
      <w:tr w:rsidR="0077671A" w14:paraId="710A0371" w14:textId="77777777" w:rsidTr="00421083">
        <w:trPr>
          <w:trHeight w:val="315"/>
          <w:ins w:id="55" w:author="zh tao" w:date="2018-07-29T07:52:00Z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E03F" w14:textId="77777777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56" w:author="zh tao" w:date="2018-07-29T07:52:00Z"/>
                <w:szCs w:val="21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9632" w14:textId="77777777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57" w:author="zh tao" w:date="2018-07-29T07:52:00Z"/>
                <w:szCs w:val="21"/>
              </w:rPr>
            </w:pPr>
            <w:ins w:id="58" w:author="zh tao" w:date="2018-07-29T07:52:00Z">
              <w:r>
                <w:rPr>
                  <w:rFonts w:hint="eastAsia"/>
                  <w:szCs w:val="21"/>
                </w:rPr>
                <w:t>0x1A</w:t>
              </w:r>
            </w:ins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ED6AE" w14:textId="04B11315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59" w:author="zh tao" w:date="2018-07-29T07:52:00Z"/>
                <w:szCs w:val="21"/>
              </w:rPr>
            </w:pPr>
            <w:ins w:id="60" w:author="zh tao" w:date="2018-07-29T07:56:00Z">
              <w:r>
                <w:rPr>
                  <w:rFonts w:hint="eastAsia"/>
                  <w:szCs w:val="21"/>
                </w:rPr>
                <w:t>长度根据数据内容第一字节变化</w:t>
              </w:r>
            </w:ins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E94E0" w14:textId="293CA5FD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61" w:author="zh tao" w:date="2018-07-29T07:52:00Z"/>
                <w:szCs w:val="21"/>
              </w:rPr>
            </w:pPr>
            <w:ins w:id="62" w:author="zh tao" w:date="2018-07-29T07:56:00Z">
              <w:r>
                <w:rPr>
                  <w:rFonts w:hint="eastAsia"/>
                  <w:szCs w:val="21"/>
                </w:rPr>
                <w:t>CMD</w:t>
              </w:r>
            </w:ins>
            <w:ins w:id="63" w:author="zh tao" w:date="2018-07-29T07:57:00Z">
              <w:r>
                <w:rPr>
                  <w:rFonts w:hint="eastAsia"/>
                  <w:szCs w:val="21"/>
                </w:rPr>
                <w:t>+</w:t>
              </w:r>
              <w:r>
                <w:rPr>
                  <w:rFonts w:hint="eastAsia"/>
                  <w:szCs w:val="21"/>
                </w:rPr>
                <w:t>内容（</w:t>
              </w:r>
            </w:ins>
            <w:ins w:id="64" w:author="zh tao" w:date="2018-07-29T07:58:00Z">
              <w:r>
                <w:rPr>
                  <w:rFonts w:hint="eastAsia"/>
                  <w:szCs w:val="21"/>
                </w:rPr>
                <w:t>内容</w:t>
              </w:r>
            </w:ins>
            <w:ins w:id="65" w:author="zh tao" w:date="2018-07-29T07:57:00Z">
              <w:r>
                <w:rPr>
                  <w:rFonts w:hint="eastAsia"/>
                  <w:szCs w:val="21"/>
                </w:rPr>
                <w:t>可空）</w:t>
              </w:r>
            </w:ins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09AE" w14:textId="77777777" w:rsidR="0077671A" w:rsidRDefault="0077671A" w:rsidP="00421083">
            <w:pPr>
              <w:pStyle w:val="2"/>
              <w:spacing w:after="0"/>
              <w:ind w:firstLine="0"/>
              <w:jc w:val="center"/>
              <w:rPr>
                <w:ins w:id="66" w:author="zh tao" w:date="2018-07-29T07:52:00Z"/>
                <w:szCs w:val="21"/>
              </w:rPr>
            </w:pPr>
          </w:p>
        </w:tc>
      </w:tr>
    </w:tbl>
    <w:p w14:paraId="451E70A2" w14:textId="2A2381D7" w:rsidR="0077671A" w:rsidRDefault="0077671A">
      <w:pPr>
        <w:pStyle w:val="21"/>
        <w:widowControl/>
        <w:spacing w:beforeLines="0" w:afterLines="0" w:line="360" w:lineRule="atLeast"/>
        <w:ind w:right="360" w:firstLineChars="0" w:firstLine="0"/>
        <w:rPr>
          <w:ins w:id="67" w:author="zh tao" w:date="2018-07-29T07:59:00Z"/>
          <w:rFonts w:ascii="SimSun" w:hAnsi="SimSun" w:cs="SimSun"/>
          <w:bCs/>
          <w:color w:val="FF0000"/>
          <w:kern w:val="0"/>
          <w:szCs w:val="21"/>
        </w:rPr>
      </w:pPr>
      <w:bookmarkStart w:id="68" w:name="_GoBack"/>
      <w:bookmarkEnd w:id="68"/>
    </w:p>
    <w:p w14:paraId="05862271" w14:textId="01B48754" w:rsidR="0077671A" w:rsidRPr="0077671A" w:rsidRDefault="0077671A" w:rsidP="0077671A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ins w:id="69" w:author="zh tao" w:date="2018-07-29T08:00:00Z"/>
          <w:rFonts w:ascii="SimSun" w:hAnsi="SimSun" w:cs="SimSun"/>
          <w:bCs/>
          <w:color w:val="FF0000"/>
          <w:kern w:val="0"/>
          <w:szCs w:val="21"/>
          <w:rPrChange w:id="70" w:author="zh tao" w:date="2018-07-29T08:00:00Z">
            <w:rPr>
              <w:ins w:id="71" w:author="zh tao" w:date="2018-07-29T08:00:00Z"/>
              <w:rFonts w:ascii="SimSun" w:hAnsi="SimSun" w:cs="SimSun"/>
              <w:bCs/>
              <w:color w:val="FF0000"/>
              <w:kern w:val="0"/>
              <w:szCs w:val="21"/>
            </w:rPr>
          </w:rPrChange>
        </w:rPr>
        <w:pPrChange w:id="72" w:author="zh tao" w:date="2018-07-29T08:00:00Z">
          <w:pPr>
            <w:pStyle w:val="21"/>
            <w:widowControl/>
            <w:spacing w:beforeLines="0" w:afterLines="0" w:line="360" w:lineRule="atLeast"/>
            <w:ind w:right="360" w:firstLineChars="0" w:firstLine="0"/>
          </w:pPr>
        </w:pPrChange>
      </w:pPr>
      <w:ins w:id="73" w:author="zh tao" w:date="2018-07-29T07:59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（CMD=</w:t>
        </w:r>
        <w:r>
          <w:rPr>
            <w:rFonts w:ascii="SimSun" w:hAnsi="SimSun" w:cs="SimSun"/>
            <w:bCs/>
            <w:color w:val="FF0000"/>
            <w:kern w:val="0"/>
            <w:szCs w:val="21"/>
          </w:rPr>
          <w:t>0x01</w:t>
        </w:r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）</w:t>
        </w:r>
      </w:ins>
    </w:p>
    <w:p w14:paraId="1F94CA59" w14:textId="4A37E1FF" w:rsidR="0077671A" w:rsidRDefault="0077671A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74" w:author="zh tao" w:date="2018-07-29T07:59:00Z"/>
          <w:rFonts w:ascii="SimSun" w:hAnsi="SimSun" w:cs="SimSun"/>
          <w:bCs/>
          <w:color w:val="FF0000"/>
          <w:kern w:val="0"/>
          <w:szCs w:val="21"/>
        </w:rPr>
        <w:pPrChange w:id="75" w:author="zh tao" w:date="2018-07-29T08:00:00Z">
          <w:pPr>
            <w:pStyle w:val="21"/>
            <w:widowControl/>
            <w:spacing w:beforeLines="0" w:afterLines="0" w:line="360" w:lineRule="atLeast"/>
            <w:ind w:right="360" w:firstLineChars="0" w:firstLine="0"/>
          </w:pPr>
        </w:pPrChange>
      </w:pPr>
      <w:ins w:id="76" w:author="zh tao" w:date="2018-07-29T07:58:00Z">
        <w:r w:rsidRPr="0077671A">
          <w:rPr>
            <w:rFonts w:ascii="SimSun" w:hAnsi="SimSun" w:cs="SimSun" w:hint="eastAsia"/>
            <w:bCs/>
            <w:color w:val="FF0000"/>
            <w:kern w:val="0"/>
            <w:szCs w:val="21"/>
            <w:rPrChange w:id="77" w:author="zh tao" w:date="2018-07-29T07:59:00Z"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</w:rPrChange>
          </w:rPr>
          <w:t>服务器</w:t>
        </w:r>
        <w:r w:rsidRPr="0077671A">
          <w:rPr>
            <w:rFonts w:ascii="SimSun" w:hAnsi="SimSun" w:cs="SimSun" w:hint="eastAsia"/>
            <w:bCs/>
            <w:color w:val="FF0000"/>
            <w:kern w:val="0"/>
            <w:szCs w:val="21"/>
            <w:rPrChange w:id="78" w:author="zh tao" w:date="2018-07-29T07:59:00Z"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</w:rPrChange>
          </w:rPr>
          <w:t>-</w:t>
        </w:r>
        <w:proofErr w:type="gramStart"/>
        <w:r w:rsidRPr="0077671A">
          <w:rPr>
            <w:rFonts w:ascii="SimSun" w:hAnsi="SimSun" w:cs="SimSun" w:hint="eastAsia"/>
            <w:bCs/>
            <w:color w:val="FF0000"/>
            <w:kern w:val="0"/>
            <w:szCs w:val="21"/>
            <w:rPrChange w:id="79" w:author="zh tao" w:date="2018-07-29T07:59:00Z"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</w:rPrChange>
          </w:rPr>
          <w:t>》</w:t>
        </w:r>
        <w:proofErr w:type="gramEnd"/>
        <w:r w:rsidRPr="0077671A">
          <w:rPr>
            <w:rFonts w:ascii="SimSun" w:hAnsi="SimSun" w:cs="SimSun" w:hint="eastAsia"/>
            <w:bCs/>
            <w:color w:val="FF0000"/>
            <w:kern w:val="0"/>
            <w:szCs w:val="21"/>
            <w:rPrChange w:id="80" w:author="zh tao" w:date="2018-07-29T07:59:00Z"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</w:rPrChange>
          </w:rPr>
          <w:t>设备</w:t>
        </w:r>
      </w:ins>
      <w:ins w:id="81" w:author="zh tao" w:date="2018-07-29T08:06:00Z">
        <w:r w:rsidR="00D4409E">
          <w:rPr>
            <w:rFonts w:ascii="SimSun" w:hAnsi="SimSun" w:cs="SimSun" w:hint="eastAsia"/>
            <w:bCs/>
            <w:color w:val="FF0000"/>
            <w:kern w:val="0"/>
            <w:szCs w:val="21"/>
          </w:rPr>
          <w:t>（内容</w:t>
        </w:r>
      </w:ins>
      <w:ins w:id="82" w:author="zh tao" w:date="2018-07-29T08:07:00Z">
        <w:r w:rsidR="00D4409E">
          <w:rPr>
            <w:rFonts w:ascii="SimSun" w:hAnsi="SimSun" w:cs="SimSun" w:hint="eastAsia"/>
            <w:bCs/>
            <w:color w:val="FF0000"/>
            <w:kern w:val="0"/>
            <w:szCs w:val="21"/>
          </w:rPr>
          <w:t>空</w:t>
        </w:r>
      </w:ins>
      <w:ins w:id="83" w:author="zh tao" w:date="2018-07-29T08:06:00Z">
        <w:r w:rsidR="00D4409E">
          <w:rPr>
            <w:rFonts w:ascii="SimSun" w:hAnsi="SimSun" w:cs="SimSun" w:hint="eastAsia"/>
            <w:bCs/>
            <w:color w:val="FF0000"/>
            <w:kern w:val="0"/>
            <w:szCs w:val="21"/>
          </w:rPr>
          <w:t>）</w:t>
        </w:r>
      </w:ins>
    </w:p>
    <w:p w14:paraId="4531080C" w14:textId="05B8657B" w:rsidR="0077671A" w:rsidRDefault="0077671A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84" w:author="zh tao" w:date="2018-07-29T08:00:00Z"/>
          <w:rFonts w:ascii="SimSun" w:hAnsi="SimSun" w:cs="SimSun"/>
          <w:bCs/>
          <w:color w:val="FF0000"/>
          <w:kern w:val="0"/>
          <w:szCs w:val="21"/>
        </w:rPr>
        <w:pPrChange w:id="85" w:author="zh tao" w:date="2018-07-29T07:59:00Z">
          <w:pPr>
            <w:pStyle w:val="21"/>
            <w:widowControl/>
            <w:spacing w:beforeLines="0" w:afterLines="0" w:line="360" w:lineRule="atLeast"/>
            <w:ind w:right="360" w:firstLineChars="0" w:firstLine="0"/>
          </w:pPr>
        </w:pPrChange>
      </w:pPr>
      <w:ins w:id="86" w:author="zh tao" w:date="2018-07-29T07:58:00Z">
        <w:r w:rsidRPr="0077671A">
          <w:rPr>
            <w:rFonts w:ascii="SimSun" w:hAnsi="SimSun" w:cs="SimSun" w:hint="eastAsia"/>
            <w:bCs/>
            <w:color w:val="FF0000"/>
            <w:kern w:val="0"/>
            <w:szCs w:val="21"/>
            <w:rPrChange w:id="87" w:author="zh tao" w:date="2018-07-29T07:59:00Z"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</w:rPrChange>
          </w:rPr>
          <w:t>服务器</w:t>
        </w:r>
      </w:ins>
      <w:ins w:id="88" w:author="zh tao" w:date="2018-07-29T07:57:00Z">
        <w:r w:rsidRPr="0077671A">
          <w:rPr>
            <w:rFonts w:ascii="SimSun" w:hAnsi="SimSun" w:cs="SimSun" w:hint="eastAsia"/>
            <w:bCs/>
            <w:color w:val="FF0000"/>
            <w:kern w:val="0"/>
            <w:szCs w:val="21"/>
            <w:rPrChange w:id="89" w:author="zh tao" w:date="2018-07-29T07:59:00Z"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</w:rPrChange>
          </w:rPr>
          <w:t>读取设备版本号</w:t>
        </w:r>
      </w:ins>
      <w:ins w:id="90" w:author="zh tao" w:date="2018-07-29T07:58:00Z">
        <w:r w:rsidRPr="0077671A">
          <w:rPr>
            <w:rFonts w:ascii="SimSun" w:hAnsi="SimSun" w:cs="SimSun" w:hint="eastAsia"/>
            <w:bCs/>
            <w:color w:val="FF0000"/>
            <w:kern w:val="0"/>
            <w:szCs w:val="21"/>
            <w:rPrChange w:id="91" w:author="zh tao" w:date="2018-07-29T07:59:00Z">
              <w:rPr>
                <w:rFonts w:ascii="SimSun" w:hAnsi="SimSun" w:cs="SimSun" w:hint="eastAsia"/>
                <w:bCs/>
                <w:color w:val="FF0000"/>
                <w:kern w:val="0"/>
                <w:szCs w:val="21"/>
              </w:rPr>
            </w:rPrChange>
          </w:rPr>
          <w:t>（检查设备是否需要升级）</w:t>
        </w:r>
      </w:ins>
    </w:p>
    <w:p w14:paraId="0E19C980" w14:textId="2CBE95E6" w:rsidR="0077671A" w:rsidRDefault="0077671A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92" w:author="zh tao" w:date="2018-07-29T08:00:00Z"/>
          <w:rFonts w:ascii="SimSun" w:hAnsi="SimSun" w:cs="SimSun"/>
          <w:bCs/>
          <w:color w:val="FF0000"/>
          <w:kern w:val="0"/>
          <w:szCs w:val="21"/>
        </w:rPr>
        <w:pPrChange w:id="93" w:author="zh tao" w:date="2018-07-29T07:59:00Z">
          <w:pPr>
            <w:pStyle w:val="21"/>
            <w:widowControl/>
            <w:spacing w:beforeLines="0" w:afterLines="0" w:line="360" w:lineRule="atLeast"/>
            <w:ind w:right="360" w:firstLineChars="0" w:firstLine="0"/>
          </w:pPr>
        </w:pPrChange>
      </w:pPr>
      <w:ins w:id="94" w:author="zh tao" w:date="2018-07-29T08:00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设备-</w:t>
        </w:r>
        <w:proofErr w:type="gramStart"/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》</w:t>
        </w:r>
        <w:proofErr w:type="gramEnd"/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服务器</w:t>
        </w:r>
      </w:ins>
      <w:ins w:id="95" w:author="zh tao" w:date="2018-07-29T08:07:00Z">
        <w:r w:rsidR="00D4409E">
          <w:rPr>
            <w:rFonts w:ascii="SimSun" w:hAnsi="SimSun" w:cs="SimSun" w:hint="eastAsia"/>
            <w:bCs/>
            <w:color w:val="FF0000"/>
            <w:kern w:val="0"/>
            <w:szCs w:val="21"/>
          </w:rPr>
          <w:t>（内容为设备的当前版本号）</w:t>
        </w:r>
      </w:ins>
    </w:p>
    <w:p w14:paraId="03D3C80D" w14:textId="7670AF73" w:rsidR="0077671A" w:rsidRPr="0077671A" w:rsidRDefault="0077671A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rFonts w:ascii="SimSun" w:hAnsi="SimSun" w:cs="SimSun" w:hint="eastAsia"/>
          <w:bCs/>
          <w:color w:val="FF0000"/>
          <w:kern w:val="0"/>
          <w:szCs w:val="21"/>
          <w:rPrChange w:id="96" w:author="zh tao" w:date="2018-07-29T07:59:00Z">
            <w:rPr>
              <w:rFonts w:ascii="SimSun" w:hAnsi="SimSun" w:cs="SimSun"/>
              <w:bCs/>
              <w:color w:val="FF0000"/>
              <w:kern w:val="0"/>
              <w:szCs w:val="21"/>
            </w:rPr>
          </w:rPrChange>
        </w:rPr>
        <w:pPrChange w:id="97" w:author="zh tao" w:date="2018-07-29T07:59:00Z">
          <w:pPr>
            <w:pStyle w:val="21"/>
            <w:widowControl/>
            <w:spacing w:beforeLines="0" w:afterLines="0" w:line="360" w:lineRule="atLeast"/>
            <w:ind w:right="360" w:firstLineChars="0" w:firstLine="0"/>
          </w:pPr>
        </w:pPrChange>
      </w:pPr>
      <w:ins w:id="98" w:author="zh tao" w:date="2018-07-29T08:00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发送当前版本号</w:t>
        </w:r>
      </w:ins>
    </w:p>
    <w:p w14:paraId="76BB369B" w14:textId="3E9BF128" w:rsidR="0077671A" w:rsidRPr="00421083" w:rsidRDefault="0077671A" w:rsidP="0077671A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ins w:id="99" w:author="zh tao" w:date="2018-07-29T08:00:00Z"/>
          <w:rFonts w:ascii="SimSun" w:hAnsi="SimSun" w:cs="SimSun"/>
          <w:bCs/>
          <w:color w:val="FF0000"/>
          <w:kern w:val="0"/>
          <w:szCs w:val="21"/>
        </w:rPr>
      </w:pPr>
      <w:ins w:id="100" w:author="zh tao" w:date="2018-07-29T08:00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（CMD=</w:t>
        </w:r>
        <w:r>
          <w:rPr>
            <w:rFonts w:ascii="SimSun" w:hAnsi="SimSun" w:cs="SimSun"/>
            <w:bCs/>
            <w:color w:val="FF0000"/>
            <w:kern w:val="0"/>
            <w:szCs w:val="21"/>
          </w:rPr>
          <w:t>0x0</w:t>
        </w:r>
        <w:r>
          <w:rPr>
            <w:rFonts w:ascii="SimSun" w:hAnsi="SimSun" w:cs="SimSun"/>
            <w:bCs/>
            <w:color w:val="FF0000"/>
            <w:kern w:val="0"/>
            <w:szCs w:val="21"/>
          </w:rPr>
          <w:t>2</w:t>
        </w:r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）</w:t>
        </w:r>
      </w:ins>
    </w:p>
    <w:p w14:paraId="072AC6C2" w14:textId="599FC347" w:rsidR="0077671A" w:rsidRDefault="0077671A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101" w:author="zh tao" w:date="2018-07-29T08:00:00Z"/>
          <w:rFonts w:ascii="SimSun" w:hAnsi="SimSun" w:cs="SimSun"/>
          <w:bCs/>
          <w:color w:val="FF0000"/>
          <w:kern w:val="0"/>
          <w:szCs w:val="21"/>
        </w:rPr>
      </w:pPr>
      <w:ins w:id="102" w:author="zh tao" w:date="2018-07-29T08:00:00Z">
        <w:r w:rsidRPr="00421083">
          <w:rPr>
            <w:rFonts w:ascii="SimSun" w:hAnsi="SimSun" w:cs="SimSun" w:hint="eastAsia"/>
            <w:bCs/>
            <w:color w:val="FF0000"/>
            <w:kern w:val="0"/>
            <w:szCs w:val="21"/>
          </w:rPr>
          <w:t>服务器-</w:t>
        </w:r>
        <w:proofErr w:type="gramStart"/>
        <w:r w:rsidRPr="00421083">
          <w:rPr>
            <w:rFonts w:ascii="SimSun" w:hAnsi="SimSun" w:cs="SimSun" w:hint="eastAsia"/>
            <w:bCs/>
            <w:color w:val="FF0000"/>
            <w:kern w:val="0"/>
            <w:szCs w:val="21"/>
          </w:rPr>
          <w:t>》</w:t>
        </w:r>
        <w:proofErr w:type="gramEnd"/>
        <w:r w:rsidRPr="00421083">
          <w:rPr>
            <w:rFonts w:ascii="SimSun" w:hAnsi="SimSun" w:cs="SimSun" w:hint="eastAsia"/>
            <w:bCs/>
            <w:color w:val="FF0000"/>
            <w:kern w:val="0"/>
            <w:szCs w:val="21"/>
          </w:rPr>
          <w:t>设备</w:t>
        </w:r>
      </w:ins>
      <w:ins w:id="103" w:author="zh tao" w:date="2018-07-29T08:08:00Z">
        <w:r w:rsidR="00D4409E">
          <w:rPr>
            <w:rFonts w:ascii="SimSun" w:hAnsi="SimSun" w:cs="SimSun" w:hint="eastAsia"/>
            <w:bCs/>
            <w:color w:val="FF0000"/>
            <w:kern w:val="0"/>
            <w:szCs w:val="21"/>
          </w:rPr>
          <w:t>（内容空）</w:t>
        </w:r>
      </w:ins>
    </w:p>
    <w:p w14:paraId="0F17AA11" w14:textId="7FF0722B" w:rsidR="0077671A" w:rsidRDefault="00D4409E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104" w:author="zh tao" w:date="2018-07-29T08:00:00Z"/>
          <w:rFonts w:ascii="SimSun" w:hAnsi="SimSun" w:cs="SimSun"/>
          <w:bCs/>
          <w:color w:val="FF0000"/>
          <w:kern w:val="0"/>
          <w:szCs w:val="21"/>
        </w:rPr>
      </w:pPr>
      <w:ins w:id="105" w:author="zh tao" w:date="2018-07-29T08:08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发出升级请求</w:t>
        </w:r>
      </w:ins>
    </w:p>
    <w:p w14:paraId="19E3FA63" w14:textId="611363B1" w:rsidR="0077671A" w:rsidRDefault="0077671A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106" w:author="zh tao" w:date="2018-07-29T08:00:00Z"/>
          <w:rFonts w:ascii="SimSun" w:hAnsi="SimSun" w:cs="SimSun"/>
          <w:bCs/>
          <w:color w:val="FF0000"/>
          <w:kern w:val="0"/>
          <w:szCs w:val="21"/>
        </w:rPr>
      </w:pPr>
      <w:ins w:id="107" w:author="zh tao" w:date="2018-07-29T08:00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设备-</w:t>
        </w:r>
        <w:proofErr w:type="gramStart"/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》</w:t>
        </w:r>
        <w:proofErr w:type="gramEnd"/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服务器</w:t>
        </w:r>
      </w:ins>
      <w:ins w:id="108" w:author="zh tao" w:date="2018-07-29T08:08:00Z">
        <w:r w:rsidR="00D4409E">
          <w:rPr>
            <w:rFonts w:ascii="SimSun" w:hAnsi="SimSun" w:cs="SimSun" w:hint="eastAsia"/>
            <w:bCs/>
            <w:color w:val="FF0000"/>
            <w:kern w:val="0"/>
            <w:szCs w:val="21"/>
          </w:rPr>
          <w:t>（内容空）</w:t>
        </w:r>
      </w:ins>
    </w:p>
    <w:p w14:paraId="5A0961E2" w14:textId="55EE57D8" w:rsidR="0077671A" w:rsidRPr="00421083" w:rsidRDefault="00D4409E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109" w:author="zh tao" w:date="2018-07-29T08:00:00Z"/>
          <w:rFonts w:ascii="SimSun" w:hAnsi="SimSun" w:cs="SimSun" w:hint="eastAsia"/>
          <w:bCs/>
          <w:color w:val="FF0000"/>
          <w:kern w:val="0"/>
          <w:szCs w:val="21"/>
        </w:rPr>
      </w:pPr>
      <w:ins w:id="110" w:author="zh tao" w:date="2018-07-29T08:08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设备进入升级状态，</w:t>
        </w:r>
      </w:ins>
      <w:ins w:id="111" w:author="zh tao" w:date="2018-07-29T08:09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并等待升级</w:t>
        </w:r>
      </w:ins>
    </w:p>
    <w:p w14:paraId="34FD049A" w14:textId="0AFC2F4D" w:rsidR="0077671A" w:rsidRPr="00421083" w:rsidRDefault="0077671A" w:rsidP="0077671A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ins w:id="112" w:author="zh tao" w:date="2018-07-29T08:00:00Z"/>
          <w:rFonts w:ascii="SimSun" w:hAnsi="SimSun" w:cs="SimSun"/>
          <w:bCs/>
          <w:color w:val="FF0000"/>
          <w:kern w:val="0"/>
          <w:szCs w:val="21"/>
        </w:rPr>
      </w:pPr>
      <w:ins w:id="113" w:author="zh tao" w:date="2018-07-29T08:00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（CMD=</w:t>
        </w:r>
        <w:r>
          <w:rPr>
            <w:rFonts w:ascii="SimSun" w:hAnsi="SimSun" w:cs="SimSun"/>
            <w:bCs/>
            <w:color w:val="FF0000"/>
            <w:kern w:val="0"/>
            <w:szCs w:val="21"/>
          </w:rPr>
          <w:t>0x0</w:t>
        </w:r>
      </w:ins>
      <w:ins w:id="114" w:author="zh tao" w:date="2018-07-29T08:09:00Z">
        <w:r w:rsidR="00D4409E">
          <w:rPr>
            <w:rFonts w:ascii="SimSun" w:hAnsi="SimSun" w:cs="SimSun"/>
            <w:bCs/>
            <w:color w:val="FF0000"/>
            <w:kern w:val="0"/>
            <w:szCs w:val="21"/>
          </w:rPr>
          <w:t>3</w:t>
        </w:r>
      </w:ins>
      <w:ins w:id="115" w:author="zh tao" w:date="2018-07-29T08:00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）</w:t>
        </w:r>
      </w:ins>
    </w:p>
    <w:p w14:paraId="69A65831" w14:textId="56C36188" w:rsidR="0077671A" w:rsidRDefault="0077671A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116" w:author="zh tao" w:date="2018-07-29T08:00:00Z"/>
          <w:rFonts w:ascii="SimSun" w:hAnsi="SimSun" w:cs="SimSun"/>
          <w:bCs/>
          <w:color w:val="FF0000"/>
          <w:kern w:val="0"/>
          <w:szCs w:val="21"/>
        </w:rPr>
      </w:pPr>
      <w:ins w:id="117" w:author="zh tao" w:date="2018-07-29T08:00:00Z">
        <w:r w:rsidRPr="00421083">
          <w:rPr>
            <w:rFonts w:ascii="SimSun" w:hAnsi="SimSun" w:cs="SimSun" w:hint="eastAsia"/>
            <w:bCs/>
            <w:color w:val="FF0000"/>
            <w:kern w:val="0"/>
            <w:szCs w:val="21"/>
          </w:rPr>
          <w:t>服务器-</w:t>
        </w:r>
        <w:proofErr w:type="gramStart"/>
        <w:r w:rsidRPr="00421083">
          <w:rPr>
            <w:rFonts w:ascii="SimSun" w:hAnsi="SimSun" w:cs="SimSun" w:hint="eastAsia"/>
            <w:bCs/>
            <w:color w:val="FF0000"/>
            <w:kern w:val="0"/>
            <w:szCs w:val="21"/>
          </w:rPr>
          <w:t>》</w:t>
        </w:r>
        <w:proofErr w:type="gramEnd"/>
        <w:r w:rsidRPr="00421083">
          <w:rPr>
            <w:rFonts w:ascii="SimSun" w:hAnsi="SimSun" w:cs="SimSun" w:hint="eastAsia"/>
            <w:bCs/>
            <w:color w:val="FF0000"/>
            <w:kern w:val="0"/>
            <w:szCs w:val="21"/>
          </w:rPr>
          <w:t>设备</w:t>
        </w:r>
      </w:ins>
      <w:ins w:id="118" w:author="zh tao" w:date="2018-07-29T08:10:00Z">
        <w:r w:rsidR="00D4409E">
          <w:rPr>
            <w:rFonts w:ascii="SimSun" w:hAnsi="SimSun" w:cs="SimSun" w:hint="eastAsia"/>
            <w:bCs/>
            <w:color w:val="FF0000"/>
            <w:kern w:val="0"/>
            <w:szCs w:val="21"/>
          </w:rPr>
          <w:t>（内容</w:t>
        </w:r>
        <w:r w:rsidR="00D4409E">
          <w:rPr>
            <w:rFonts w:ascii="SimSun" w:hAnsi="SimSun" w:cs="SimSun" w:hint="eastAsia"/>
            <w:bCs/>
            <w:color w:val="FF0000"/>
            <w:kern w:val="0"/>
            <w:szCs w:val="21"/>
          </w:rPr>
          <w:t>为升级文件</w:t>
        </w:r>
        <w:r w:rsidR="00D4409E">
          <w:rPr>
            <w:rFonts w:ascii="SimSun" w:hAnsi="SimSun" w:cs="SimSun" w:hint="eastAsia"/>
            <w:bCs/>
            <w:color w:val="FF0000"/>
            <w:kern w:val="0"/>
            <w:szCs w:val="21"/>
          </w:rPr>
          <w:t>）</w:t>
        </w:r>
      </w:ins>
    </w:p>
    <w:p w14:paraId="2D923E3F" w14:textId="5B2C29E5" w:rsidR="0077671A" w:rsidRDefault="00D4409E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119" w:author="zh tao" w:date="2018-07-29T08:00:00Z"/>
          <w:rFonts w:ascii="SimSun" w:hAnsi="SimSun" w:cs="SimSun"/>
          <w:bCs/>
          <w:color w:val="FF0000"/>
          <w:kern w:val="0"/>
          <w:szCs w:val="21"/>
        </w:rPr>
      </w:pPr>
      <w:ins w:id="120" w:author="zh tao" w:date="2018-07-29T08:09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发送升级文件，或取消当前升级</w:t>
        </w:r>
      </w:ins>
    </w:p>
    <w:p w14:paraId="5E6AC6AF" w14:textId="77777777" w:rsidR="0077671A" w:rsidRDefault="0077671A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121" w:author="zh tao" w:date="2018-07-29T08:00:00Z"/>
          <w:rFonts w:ascii="SimSun" w:hAnsi="SimSun" w:cs="SimSun"/>
          <w:bCs/>
          <w:color w:val="FF0000"/>
          <w:kern w:val="0"/>
          <w:szCs w:val="21"/>
        </w:rPr>
      </w:pPr>
      <w:ins w:id="122" w:author="zh tao" w:date="2018-07-29T08:00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设备-</w:t>
        </w:r>
        <w:proofErr w:type="gramStart"/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》</w:t>
        </w:r>
        <w:proofErr w:type="gramEnd"/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服务器</w:t>
        </w:r>
      </w:ins>
    </w:p>
    <w:p w14:paraId="41551292" w14:textId="66A37ECC" w:rsidR="0077671A" w:rsidRPr="00421083" w:rsidRDefault="002368CA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123" w:author="zh tao" w:date="2018-07-29T08:00:00Z"/>
          <w:rFonts w:ascii="SimSun" w:hAnsi="SimSun" w:cs="SimSun" w:hint="eastAsia"/>
          <w:bCs/>
          <w:color w:val="FF0000"/>
          <w:kern w:val="0"/>
          <w:szCs w:val="21"/>
        </w:rPr>
      </w:pPr>
      <w:ins w:id="124" w:author="zh tao" w:date="2018-07-29T08:12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lastRenderedPageBreak/>
          <w:t>升级文件已接收</w:t>
        </w:r>
      </w:ins>
    </w:p>
    <w:p w14:paraId="77B65390" w14:textId="4580BB93" w:rsidR="0077671A" w:rsidRPr="00421083" w:rsidRDefault="0077671A" w:rsidP="0077671A">
      <w:pPr>
        <w:pStyle w:val="21"/>
        <w:widowControl/>
        <w:numPr>
          <w:ilvl w:val="0"/>
          <w:numId w:val="4"/>
        </w:numPr>
        <w:spacing w:beforeLines="0" w:afterLines="0" w:line="360" w:lineRule="atLeast"/>
        <w:ind w:right="360" w:firstLineChars="0"/>
        <w:rPr>
          <w:ins w:id="125" w:author="zh tao" w:date="2018-07-29T08:00:00Z"/>
          <w:rFonts w:ascii="SimSun" w:hAnsi="SimSun" w:cs="SimSun"/>
          <w:bCs/>
          <w:color w:val="FF0000"/>
          <w:kern w:val="0"/>
          <w:szCs w:val="21"/>
        </w:rPr>
      </w:pPr>
      <w:ins w:id="126" w:author="zh tao" w:date="2018-07-29T08:00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（CMD=</w:t>
        </w:r>
        <w:r>
          <w:rPr>
            <w:rFonts w:ascii="SimSun" w:hAnsi="SimSun" w:cs="SimSun"/>
            <w:bCs/>
            <w:color w:val="FF0000"/>
            <w:kern w:val="0"/>
            <w:szCs w:val="21"/>
          </w:rPr>
          <w:t>0x0</w:t>
        </w:r>
      </w:ins>
      <w:ins w:id="127" w:author="zh tao" w:date="2018-07-29T08:13:00Z">
        <w:r w:rsidR="002368CA">
          <w:rPr>
            <w:rFonts w:ascii="SimSun" w:hAnsi="SimSun" w:cs="SimSun"/>
            <w:bCs/>
            <w:color w:val="FF0000"/>
            <w:kern w:val="0"/>
            <w:szCs w:val="21"/>
          </w:rPr>
          <w:t>4</w:t>
        </w:r>
      </w:ins>
      <w:ins w:id="128" w:author="zh tao" w:date="2018-07-29T08:00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）</w:t>
        </w:r>
      </w:ins>
    </w:p>
    <w:p w14:paraId="28B0A410" w14:textId="77777777" w:rsidR="0077671A" w:rsidRDefault="0077671A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129" w:author="zh tao" w:date="2018-07-29T08:00:00Z"/>
          <w:rFonts w:ascii="SimSun" w:hAnsi="SimSun" w:cs="SimSun"/>
          <w:bCs/>
          <w:color w:val="FF0000"/>
          <w:kern w:val="0"/>
          <w:szCs w:val="21"/>
        </w:rPr>
      </w:pPr>
      <w:ins w:id="130" w:author="zh tao" w:date="2018-07-29T08:00:00Z">
        <w:r w:rsidRPr="00421083">
          <w:rPr>
            <w:rFonts w:ascii="SimSun" w:hAnsi="SimSun" w:cs="SimSun" w:hint="eastAsia"/>
            <w:bCs/>
            <w:color w:val="FF0000"/>
            <w:kern w:val="0"/>
            <w:szCs w:val="21"/>
          </w:rPr>
          <w:t>服务器-</w:t>
        </w:r>
        <w:proofErr w:type="gramStart"/>
        <w:r w:rsidRPr="00421083">
          <w:rPr>
            <w:rFonts w:ascii="SimSun" w:hAnsi="SimSun" w:cs="SimSun" w:hint="eastAsia"/>
            <w:bCs/>
            <w:color w:val="FF0000"/>
            <w:kern w:val="0"/>
            <w:szCs w:val="21"/>
          </w:rPr>
          <w:t>》</w:t>
        </w:r>
        <w:proofErr w:type="gramEnd"/>
        <w:r w:rsidRPr="00421083">
          <w:rPr>
            <w:rFonts w:ascii="SimSun" w:hAnsi="SimSun" w:cs="SimSun" w:hint="eastAsia"/>
            <w:bCs/>
            <w:color w:val="FF0000"/>
            <w:kern w:val="0"/>
            <w:szCs w:val="21"/>
          </w:rPr>
          <w:t>设备</w:t>
        </w:r>
      </w:ins>
    </w:p>
    <w:p w14:paraId="1B92D142" w14:textId="5D6FB3B4" w:rsidR="0077671A" w:rsidRDefault="002368CA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131" w:author="zh tao" w:date="2018-07-29T08:00:00Z"/>
          <w:rFonts w:ascii="SimSun" w:hAnsi="SimSun" w:cs="SimSun"/>
          <w:bCs/>
          <w:color w:val="FF0000"/>
          <w:kern w:val="0"/>
          <w:szCs w:val="21"/>
        </w:rPr>
      </w:pPr>
      <w:proofErr w:type="gramStart"/>
      <w:ins w:id="132" w:author="zh tao" w:date="2018-07-29T08:13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重启并运行</w:t>
        </w:r>
        <w:proofErr w:type="gramEnd"/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新程序</w:t>
        </w:r>
      </w:ins>
    </w:p>
    <w:p w14:paraId="6A72837A" w14:textId="77777777" w:rsidR="0077671A" w:rsidRDefault="0077671A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133" w:author="zh tao" w:date="2018-07-29T08:00:00Z"/>
          <w:rFonts w:ascii="SimSun" w:hAnsi="SimSun" w:cs="SimSun"/>
          <w:bCs/>
          <w:color w:val="FF0000"/>
          <w:kern w:val="0"/>
          <w:szCs w:val="21"/>
        </w:rPr>
      </w:pPr>
      <w:ins w:id="134" w:author="zh tao" w:date="2018-07-29T08:00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设备-</w:t>
        </w:r>
        <w:proofErr w:type="gramStart"/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》</w:t>
        </w:r>
        <w:proofErr w:type="gramEnd"/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服务器</w:t>
        </w:r>
      </w:ins>
    </w:p>
    <w:p w14:paraId="462AC97E" w14:textId="24B2F498" w:rsidR="0077671A" w:rsidRPr="00421083" w:rsidRDefault="002368CA" w:rsidP="0077671A">
      <w:pPr>
        <w:pStyle w:val="21"/>
        <w:widowControl/>
        <w:spacing w:beforeLines="0" w:afterLines="0" w:line="360" w:lineRule="atLeast"/>
        <w:ind w:left="720" w:right="360" w:firstLineChars="0" w:firstLine="0"/>
        <w:rPr>
          <w:ins w:id="135" w:author="zh tao" w:date="2018-07-29T08:00:00Z"/>
          <w:rFonts w:ascii="SimSun" w:hAnsi="SimSun" w:cs="SimSun" w:hint="eastAsia"/>
          <w:bCs/>
          <w:color w:val="FF0000"/>
          <w:kern w:val="0"/>
          <w:szCs w:val="21"/>
        </w:rPr>
      </w:pPr>
      <w:ins w:id="136" w:author="zh tao" w:date="2018-07-29T08:13:00Z">
        <w:r>
          <w:rPr>
            <w:rFonts w:ascii="SimSun" w:hAnsi="SimSun" w:cs="SimSun" w:hint="eastAsia"/>
            <w:bCs/>
            <w:color w:val="FF0000"/>
            <w:kern w:val="0"/>
            <w:szCs w:val="21"/>
          </w:rPr>
          <w:t>重启中，并开始运行新程序</w:t>
        </w:r>
      </w:ins>
    </w:p>
    <w:p w14:paraId="0F7CA259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14:paraId="3B6CF784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14:paraId="5E604BDB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Cs/>
          <w:color w:val="FF0000"/>
          <w:kern w:val="0"/>
          <w:szCs w:val="21"/>
        </w:rPr>
      </w:pPr>
    </w:p>
    <w:p w14:paraId="2F4B06A6" w14:textId="77777777" w:rsidR="00820A05" w:rsidRDefault="00820A05">
      <w:pPr>
        <w:spacing w:before="156" w:after="156" w:line="240" w:lineRule="auto"/>
        <w:ind w:firstLineChars="0" w:firstLine="0"/>
        <w:rPr>
          <w:color w:val="FF0000"/>
        </w:rPr>
      </w:pPr>
    </w:p>
    <w:p w14:paraId="6C4ACBF8" w14:textId="77777777" w:rsidR="00820A05" w:rsidRDefault="00820A05">
      <w:pPr>
        <w:spacing w:before="156" w:after="156" w:line="240" w:lineRule="auto"/>
        <w:ind w:firstLineChars="0" w:firstLine="0"/>
        <w:rPr>
          <w:color w:val="FF0000"/>
        </w:rPr>
      </w:pPr>
    </w:p>
    <w:p w14:paraId="0C7FD5BE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color w:val="FF0000"/>
        </w:rPr>
      </w:pPr>
    </w:p>
    <w:p w14:paraId="1F379C30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14:paraId="336F9FD3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b/>
          <w:bCs/>
          <w:kern w:val="0"/>
          <w:sz w:val="24"/>
          <w:szCs w:val="21"/>
        </w:rPr>
      </w:pPr>
    </w:p>
    <w:p w14:paraId="5C5338F1" w14:textId="77777777" w:rsidR="00820A05" w:rsidRDefault="00820A05">
      <w:pPr>
        <w:pStyle w:val="21"/>
        <w:widowControl/>
        <w:spacing w:beforeLines="0" w:afterLines="0" w:line="360" w:lineRule="atLeast"/>
        <w:ind w:right="360" w:firstLineChars="0" w:firstLine="0"/>
        <w:rPr>
          <w:rFonts w:ascii="SimSun" w:hAnsi="SimSun" w:cs="SimSun"/>
          <w:kern w:val="0"/>
          <w:sz w:val="24"/>
          <w:szCs w:val="21"/>
        </w:rPr>
      </w:pPr>
    </w:p>
    <w:p w14:paraId="7FBC66D7" w14:textId="77777777" w:rsidR="00820A05" w:rsidRDefault="00820A05">
      <w:pPr>
        <w:spacing w:before="156" w:after="156"/>
        <w:ind w:firstLineChars="0" w:firstLine="0"/>
      </w:pPr>
    </w:p>
    <w:sectPr w:rsidR="00820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zh tao" w:date="2018-07-28T19:09:00Z" w:initials="zt">
    <w:p w14:paraId="1A9DD7F8" w14:textId="77777777" w:rsidR="00934C2B" w:rsidRDefault="00934C2B" w:rsidP="00934C2B">
      <w:pPr>
        <w:pStyle w:val="ac"/>
        <w:spacing w:before="156" w:after="156"/>
        <w:ind w:firstLine="320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00</w:t>
      </w:r>
      <w:r>
        <w:rPr>
          <w:rFonts w:hint="eastAsia"/>
        </w:rPr>
        <w:t>：流量模式</w:t>
      </w:r>
    </w:p>
    <w:p w14:paraId="3472F799" w14:textId="77777777" w:rsidR="00934C2B" w:rsidRDefault="00934C2B" w:rsidP="00934C2B">
      <w:pPr>
        <w:pStyle w:val="ac"/>
        <w:spacing w:before="156" w:after="156"/>
        <w:ind w:firstLine="400"/>
      </w:pPr>
      <w:r>
        <w:rPr>
          <w:rFonts w:hint="eastAsia"/>
        </w:rPr>
        <w:t>01</w:t>
      </w:r>
      <w:r>
        <w:rPr>
          <w:rFonts w:hint="eastAsia"/>
        </w:rPr>
        <w:t>：时间模式</w:t>
      </w:r>
    </w:p>
  </w:comment>
  <w:comment w:id="2" w:author="zh tao" w:date="2018-07-28T19:09:00Z" w:initials="zt">
    <w:p w14:paraId="39916C65" w14:textId="77777777" w:rsidR="00934C2B" w:rsidRDefault="00934C2B" w:rsidP="00934C2B">
      <w:pPr>
        <w:pStyle w:val="ac"/>
        <w:spacing w:before="156" w:after="156"/>
        <w:ind w:firstLine="320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00</w:t>
      </w:r>
      <w:r>
        <w:rPr>
          <w:rFonts w:hint="eastAsia"/>
        </w:rPr>
        <w:t>：流量模式</w:t>
      </w:r>
    </w:p>
    <w:p w14:paraId="1AF820EE" w14:textId="77777777" w:rsidR="00934C2B" w:rsidRDefault="00934C2B" w:rsidP="00934C2B">
      <w:pPr>
        <w:pStyle w:val="ac"/>
        <w:spacing w:before="156" w:after="156"/>
        <w:ind w:firstLine="400"/>
      </w:pPr>
      <w:r>
        <w:rPr>
          <w:rFonts w:hint="eastAsia"/>
        </w:rPr>
        <w:t>01</w:t>
      </w:r>
      <w:r>
        <w:rPr>
          <w:rFonts w:hint="eastAsia"/>
        </w:rPr>
        <w:t>：时间模式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72F799" w15:done="0"/>
  <w15:commentEx w15:paraId="1AF820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CF3939"/>
    <w:multiLevelType w:val="singleLevel"/>
    <w:tmpl w:val="B5CF393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C7514D8"/>
    <w:multiLevelType w:val="multilevel"/>
    <w:tmpl w:val="0C7514D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08A5B97"/>
    <w:multiLevelType w:val="hybridMultilevel"/>
    <w:tmpl w:val="73AAA3B4"/>
    <w:lvl w:ilvl="0" w:tplc="A1C48D2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5BEB1"/>
    <w:multiLevelType w:val="singleLevel"/>
    <w:tmpl w:val="4AD5BEB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 tao">
    <w15:presenceInfo w15:providerId="Windows Live" w15:userId="3e2c88a2f64f77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3673"/>
    <w:rsid w:val="00000F25"/>
    <w:rsid w:val="000064D3"/>
    <w:rsid w:val="00007701"/>
    <w:rsid w:val="00017083"/>
    <w:rsid w:val="00017A73"/>
    <w:rsid w:val="000237B7"/>
    <w:rsid w:val="0003007B"/>
    <w:rsid w:val="000444A7"/>
    <w:rsid w:val="00045D09"/>
    <w:rsid w:val="000600BF"/>
    <w:rsid w:val="000618BC"/>
    <w:rsid w:val="00073D8E"/>
    <w:rsid w:val="000743BF"/>
    <w:rsid w:val="00082839"/>
    <w:rsid w:val="00084390"/>
    <w:rsid w:val="00084D2A"/>
    <w:rsid w:val="0008746A"/>
    <w:rsid w:val="00093954"/>
    <w:rsid w:val="000B0C79"/>
    <w:rsid w:val="000B3E9A"/>
    <w:rsid w:val="000B5426"/>
    <w:rsid w:val="000C0E4B"/>
    <w:rsid w:val="000D315F"/>
    <w:rsid w:val="000D3D37"/>
    <w:rsid w:val="000D3E78"/>
    <w:rsid w:val="000E095C"/>
    <w:rsid w:val="000E24B3"/>
    <w:rsid w:val="000E38DD"/>
    <w:rsid w:val="000E476D"/>
    <w:rsid w:val="000E4E4D"/>
    <w:rsid w:val="000E5FDA"/>
    <w:rsid w:val="000E7A89"/>
    <w:rsid w:val="000F461B"/>
    <w:rsid w:val="000F565B"/>
    <w:rsid w:val="000F5874"/>
    <w:rsid w:val="001033BA"/>
    <w:rsid w:val="001040A1"/>
    <w:rsid w:val="0011519B"/>
    <w:rsid w:val="00115CA0"/>
    <w:rsid w:val="00121AC2"/>
    <w:rsid w:val="001246A2"/>
    <w:rsid w:val="00124BB9"/>
    <w:rsid w:val="00134816"/>
    <w:rsid w:val="001372BC"/>
    <w:rsid w:val="001375E8"/>
    <w:rsid w:val="0014343F"/>
    <w:rsid w:val="00147A71"/>
    <w:rsid w:val="0017584B"/>
    <w:rsid w:val="00180971"/>
    <w:rsid w:val="00181C04"/>
    <w:rsid w:val="0018252C"/>
    <w:rsid w:val="00190932"/>
    <w:rsid w:val="00192099"/>
    <w:rsid w:val="00193375"/>
    <w:rsid w:val="001A403A"/>
    <w:rsid w:val="001A46FA"/>
    <w:rsid w:val="001B24B7"/>
    <w:rsid w:val="001B2AA8"/>
    <w:rsid w:val="001B47CB"/>
    <w:rsid w:val="001B4FF7"/>
    <w:rsid w:val="001B66AF"/>
    <w:rsid w:val="001C5736"/>
    <w:rsid w:val="001C6A79"/>
    <w:rsid w:val="001C7313"/>
    <w:rsid w:val="001D1D16"/>
    <w:rsid w:val="001D3C74"/>
    <w:rsid w:val="001E0832"/>
    <w:rsid w:val="001F0B4E"/>
    <w:rsid w:val="001F7FDF"/>
    <w:rsid w:val="002017C0"/>
    <w:rsid w:val="00202B76"/>
    <w:rsid w:val="00203053"/>
    <w:rsid w:val="0020382E"/>
    <w:rsid w:val="00204C29"/>
    <w:rsid w:val="00204F82"/>
    <w:rsid w:val="00210E07"/>
    <w:rsid w:val="002209A2"/>
    <w:rsid w:val="00221303"/>
    <w:rsid w:val="0023273A"/>
    <w:rsid w:val="002330C9"/>
    <w:rsid w:val="002368CA"/>
    <w:rsid w:val="00242415"/>
    <w:rsid w:val="00242499"/>
    <w:rsid w:val="0024702C"/>
    <w:rsid w:val="00247EAA"/>
    <w:rsid w:val="002613B3"/>
    <w:rsid w:val="00266971"/>
    <w:rsid w:val="00270861"/>
    <w:rsid w:val="00280CB6"/>
    <w:rsid w:val="00284B5A"/>
    <w:rsid w:val="00296733"/>
    <w:rsid w:val="002A0494"/>
    <w:rsid w:val="002A0C6F"/>
    <w:rsid w:val="002A16F4"/>
    <w:rsid w:val="002A3932"/>
    <w:rsid w:val="002A4B76"/>
    <w:rsid w:val="002A5269"/>
    <w:rsid w:val="002A6865"/>
    <w:rsid w:val="002A7482"/>
    <w:rsid w:val="002B03E5"/>
    <w:rsid w:val="002C0BB0"/>
    <w:rsid w:val="002C118D"/>
    <w:rsid w:val="002C2F20"/>
    <w:rsid w:val="002C3821"/>
    <w:rsid w:val="002D49CA"/>
    <w:rsid w:val="002E6602"/>
    <w:rsid w:val="002F22FD"/>
    <w:rsid w:val="002F2ECD"/>
    <w:rsid w:val="003076EA"/>
    <w:rsid w:val="0034330D"/>
    <w:rsid w:val="00346A25"/>
    <w:rsid w:val="00355BD1"/>
    <w:rsid w:val="00364355"/>
    <w:rsid w:val="00364C4B"/>
    <w:rsid w:val="00365778"/>
    <w:rsid w:val="00366374"/>
    <w:rsid w:val="00381426"/>
    <w:rsid w:val="003904A6"/>
    <w:rsid w:val="00396DD4"/>
    <w:rsid w:val="003A179F"/>
    <w:rsid w:val="003A2A9F"/>
    <w:rsid w:val="003A33DF"/>
    <w:rsid w:val="003A5186"/>
    <w:rsid w:val="003B1550"/>
    <w:rsid w:val="003B2F07"/>
    <w:rsid w:val="003B5508"/>
    <w:rsid w:val="003B603D"/>
    <w:rsid w:val="003B6B67"/>
    <w:rsid w:val="003B6FD0"/>
    <w:rsid w:val="003C1855"/>
    <w:rsid w:val="003C2852"/>
    <w:rsid w:val="003D1A9A"/>
    <w:rsid w:val="003E6AF1"/>
    <w:rsid w:val="003F4549"/>
    <w:rsid w:val="003F6757"/>
    <w:rsid w:val="003F7586"/>
    <w:rsid w:val="004006A0"/>
    <w:rsid w:val="00400DF0"/>
    <w:rsid w:val="00401222"/>
    <w:rsid w:val="0040601C"/>
    <w:rsid w:val="00414DD6"/>
    <w:rsid w:val="00425056"/>
    <w:rsid w:val="004346F6"/>
    <w:rsid w:val="00440A53"/>
    <w:rsid w:val="00444642"/>
    <w:rsid w:val="004503B0"/>
    <w:rsid w:val="00462F96"/>
    <w:rsid w:val="0046333C"/>
    <w:rsid w:val="004670D9"/>
    <w:rsid w:val="004748EC"/>
    <w:rsid w:val="00476C5A"/>
    <w:rsid w:val="004802C7"/>
    <w:rsid w:val="00483E75"/>
    <w:rsid w:val="00487601"/>
    <w:rsid w:val="004943DD"/>
    <w:rsid w:val="004A7933"/>
    <w:rsid w:val="004B37B1"/>
    <w:rsid w:val="004C3DEF"/>
    <w:rsid w:val="004D4CC3"/>
    <w:rsid w:val="004D64E2"/>
    <w:rsid w:val="004E654E"/>
    <w:rsid w:val="004E7E65"/>
    <w:rsid w:val="0050624A"/>
    <w:rsid w:val="005120F3"/>
    <w:rsid w:val="00513B4A"/>
    <w:rsid w:val="00515F02"/>
    <w:rsid w:val="0052611E"/>
    <w:rsid w:val="0053023F"/>
    <w:rsid w:val="00540436"/>
    <w:rsid w:val="00544AB9"/>
    <w:rsid w:val="00553425"/>
    <w:rsid w:val="00553648"/>
    <w:rsid w:val="0055756A"/>
    <w:rsid w:val="0055787C"/>
    <w:rsid w:val="00560B26"/>
    <w:rsid w:val="005631C6"/>
    <w:rsid w:val="00563682"/>
    <w:rsid w:val="00564714"/>
    <w:rsid w:val="00566D10"/>
    <w:rsid w:val="0058646E"/>
    <w:rsid w:val="00596FA0"/>
    <w:rsid w:val="005A0F09"/>
    <w:rsid w:val="005A49F6"/>
    <w:rsid w:val="005B2302"/>
    <w:rsid w:val="005C057C"/>
    <w:rsid w:val="005D0AFF"/>
    <w:rsid w:val="005D5A6B"/>
    <w:rsid w:val="005E1146"/>
    <w:rsid w:val="00600106"/>
    <w:rsid w:val="00601444"/>
    <w:rsid w:val="00604D5C"/>
    <w:rsid w:val="00610C8E"/>
    <w:rsid w:val="00615485"/>
    <w:rsid w:val="006164FC"/>
    <w:rsid w:val="006216E5"/>
    <w:rsid w:val="00623E1A"/>
    <w:rsid w:val="006278AB"/>
    <w:rsid w:val="00641968"/>
    <w:rsid w:val="006437BF"/>
    <w:rsid w:val="00651A00"/>
    <w:rsid w:val="00652488"/>
    <w:rsid w:val="0065334E"/>
    <w:rsid w:val="0065507E"/>
    <w:rsid w:val="00655AC3"/>
    <w:rsid w:val="00660F1A"/>
    <w:rsid w:val="00663E7A"/>
    <w:rsid w:val="00665EE8"/>
    <w:rsid w:val="00670CBA"/>
    <w:rsid w:val="00672E2C"/>
    <w:rsid w:val="00683673"/>
    <w:rsid w:val="00683D94"/>
    <w:rsid w:val="006930CC"/>
    <w:rsid w:val="006A20F4"/>
    <w:rsid w:val="006A53BF"/>
    <w:rsid w:val="006A5798"/>
    <w:rsid w:val="006A6176"/>
    <w:rsid w:val="006B023F"/>
    <w:rsid w:val="006B293F"/>
    <w:rsid w:val="006C4DBF"/>
    <w:rsid w:val="006C6AFE"/>
    <w:rsid w:val="006C7483"/>
    <w:rsid w:val="006D337E"/>
    <w:rsid w:val="006D562F"/>
    <w:rsid w:val="006D7E7C"/>
    <w:rsid w:val="006D7F06"/>
    <w:rsid w:val="006E0A85"/>
    <w:rsid w:val="006E39A7"/>
    <w:rsid w:val="006E7345"/>
    <w:rsid w:val="006F0A0C"/>
    <w:rsid w:val="00701910"/>
    <w:rsid w:val="00703E75"/>
    <w:rsid w:val="007204E0"/>
    <w:rsid w:val="00723535"/>
    <w:rsid w:val="00723BB2"/>
    <w:rsid w:val="007247FA"/>
    <w:rsid w:val="00742873"/>
    <w:rsid w:val="00754496"/>
    <w:rsid w:val="00756271"/>
    <w:rsid w:val="00760F39"/>
    <w:rsid w:val="00763108"/>
    <w:rsid w:val="00766F2D"/>
    <w:rsid w:val="00774449"/>
    <w:rsid w:val="0077671A"/>
    <w:rsid w:val="00781B1F"/>
    <w:rsid w:val="00781E75"/>
    <w:rsid w:val="00783239"/>
    <w:rsid w:val="00783327"/>
    <w:rsid w:val="00783DB8"/>
    <w:rsid w:val="007840EF"/>
    <w:rsid w:val="0078481D"/>
    <w:rsid w:val="007854FC"/>
    <w:rsid w:val="0078584E"/>
    <w:rsid w:val="00786AED"/>
    <w:rsid w:val="00795F8F"/>
    <w:rsid w:val="00797DAC"/>
    <w:rsid w:val="007A0557"/>
    <w:rsid w:val="007A48C9"/>
    <w:rsid w:val="007A726B"/>
    <w:rsid w:val="007B588F"/>
    <w:rsid w:val="007C0B18"/>
    <w:rsid w:val="007C4F26"/>
    <w:rsid w:val="007D351F"/>
    <w:rsid w:val="007D694A"/>
    <w:rsid w:val="0080235E"/>
    <w:rsid w:val="00807061"/>
    <w:rsid w:val="00810214"/>
    <w:rsid w:val="00820A05"/>
    <w:rsid w:val="008246F1"/>
    <w:rsid w:val="00825AD4"/>
    <w:rsid w:val="00826CC7"/>
    <w:rsid w:val="00831E88"/>
    <w:rsid w:val="00836FA5"/>
    <w:rsid w:val="0084052F"/>
    <w:rsid w:val="008414FD"/>
    <w:rsid w:val="00843000"/>
    <w:rsid w:val="00844537"/>
    <w:rsid w:val="00845B3A"/>
    <w:rsid w:val="008600AF"/>
    <w:rsid w:val="008602BD"/>
    <w:rsid w:val="008678E4"/>
    <w:rsid w:val="00871046"/>
    <w:rsid w:val="00871FBE"/>
    <w:rsid w:val="0087281E"/>
    <w:rsid w:val="0087696B"/>
    <w:rsid w:val="008858C0"/>
    <w:rsid w:val="0088779D"/>
    <w:rsid w:val="008B27C6"/>
    <w:rsid w:val="008C1B2E"/>
    <w:rsid w:val="008C1E80"/>
    <w:rsid w:val="008C26B0"/>
    <w:rsid w:val="008D07FE"/>
    <w:rsid w:val="008D46F5"/>
    <w:rsid w:val="008D6F6C"/>
    <w:rsid w:val="008E3740"/>
    <w:rsid w:val="008F09BC"/>
    <w:rsid w:val="008F3891"/>
    <w:rsid w:val="008F3E9C"/>
    <w:rsid w:val="00900065"/>
    <w:rsid w:val="009004AA"/>
    <w:rsid w:val="00910E46"/>
    <w:rsid w:val="00912F7D"/>
    <w:rsid w:val="00915814"/>
    <w:rsid w:val="00922729"/>
    <w:rsid w:val="00926196"/>
    <w:rsid w:val="00926A52"/>
    <w:rsid w:val="00930F90"/>
    <w:rsid w:val="009311B9"/>
    <w:rsid w:val="00932944"/>
    <w:rsid w:val="0093426C"/>
    <w:rsid w:val="00934C2B"/>
    <w:rsid w:val="009402B3"/>
    <w:rsid w:val="009442BD"/>
    <w:rsid w:val="0094679E"/>
    <w:rsid w:val="00952FA8"/>
    <w:rsid w:val="00961C75"/>
    <w:rsid w:val="00962C50"/>
    <w:rsid w:val="0096332E"/>
    <w:rsid w:val="009744F9"/>
    <w:rsid w:val="00985831"/>
    <w:rsid w:val="009932FF"/>
    <w:rsid w:val="009A0A17"/>
    <w:rsid w:val="009B4D7D"/>
    <w:rsid w:val="009B6CFF"/>
    <w:rsid w:val="009C4474"/>
    <w:rsid w:val="009D39EB"/>
    <w:rsid w:val="009D79C8"/>
    <w:rsid w:val="009E0E22"/>
    <w:rsid w:val="009E7699"/>
    <w:rsid w:val="009E79EF"/>
    <w:rsid w:val="009F019D"/>
    <w:rsid w:val="009F0BCF"/>
    <w:rsid w:val="009F166D"/>
    <w:rsid w:val="009F21D2"/>
    <w:rsid w:val="009F6EA6"/>
    <w:rsid w:val="009F7E71"/>
    <w:rsid w:val="00A003C5"/>
    <w:rsid w:val="00A014BB"/>
    <w:rsid w:val="00A030CD"/>
    <w:rsid w:val="00A06B6D"/>
    <w:rsid w:val="00A14E00"/>
    <w:rsid w:val="00A16F55"/>
    <w:rsid w:val="00A21728"/>
    <w:rsid w:val="00A23B24"/>
    <w:rsid w:val="00A24527"/>
    <w:rsid w:val="00A27463"/>
    <w:rsid w:val="00A334B6"/>
    <w:rsid w:val="00A40AB8"/>
    <w:rsid w:val="00A40AEF"/>
    <w:rsid w:val="00A42384"/>
    <w:rsid w:val="00A440F7"/>
    <w:rsid w:val="00A46939"/>
    <w:rsid w:val="00A4709F"/>
    <w:rsid w:val="00A56B12"/>
    <w:rsid w:val="00A60A53"/>
    <w:rsid w:val="00A61147"/>
    <w:rsid w:val="00A70761"/>
    <w:rsid w:val="00A70E07"/>
    <w:rsid w:val="00A75E99"/>
    <w:rsid w:val="00A77ED2"/>
    <w:rsid w:val="00A8432B"/>
    <w:rsid w:val="00A86453"/>
    <w:rsid w:val="00A92154"/>
    <w:rsid w:val="00A925BB"/>
    <w:rsid w:val="00AA04A5"/>
    <w:rsid w:val="00AA0630"/>
    <w:rsid w:val="00AA234D"/>
    <w:rsid w:val="00AC15CB"/>
    <w:rsid w:val="00AC45C5"/>
    <w:rsid w:val="00AC466A"/>
    <w:rsid w:val="00AC6103"/>
    <w:rsid w:val="00AD0C0A"/>
    <w:rsid w:val="00AD336D"/>
    <w:rsid w:val="00AD61C8"/>
    <w:rsid w:val="00AD77FF"/>
    <w:rsid w:val="00AE1734"/>
    <w:rsid w:val="00AE789D"/>
    <w:rsid w:val="00AF0FBD"/>
    <w:rsid w:val="00AF38D8"/>
    <w:rsid w:val="00AF4536"/>
    <w:rsid w:val="00AF7E3B"/>
    <w:rsid w:val="00B13A79"/>
    <w:rsid w:val="00B16EF4"/>
    <w:rsid w:val="00B206C7"/>
    <w:rsid w:val="00B232A9"/>
    <w:rsid w:val="00B24192"/>
    <w:rsid w:val="00B2592A"/>
    <w:rsid w:val="00B40767"/>
    <w:rsid w:val="00B547A8"/>
    <w:rsid w:val="00B64385"/>
    <w:rsid w:val="00B737D1"/>
    <w:rsid w:val="00B73998"/>
    <w:rsid w:val="00B77AC0"/>
    <w:rsid w:val="00B85D35"/>
    <w:rsid w:val="00B94224"/>
    <w:rsid w:val="00BA6E0A"/>
    <w:rsid w:val="00BB0FEB"/>
    <w:rsid w:val="00BB1505"/>
    <w:rsid w:val="00BB36C6"/>
    <w:rsid w:val="00BB3F11"/>
    <w:rsid w:val="00BB5C98"/>
    <w:rsid w:val="00BB7534"/>
    <w:rsid w:val="00BC1803"/>
    <w:rsid w:val="00BC3ED1"/>
    <w:rsid w:val="00BC714C"/>
    <w:rsid w:val="00BD0E8E"/>
    <w:rsid w:val="00BD37BC"/>
    <w:rsid w:val="00C03E42"/>
    <w:rsid w:val="00C0592F"/>
    <w:rsid w:val="00C10C2C"/>
    <w:rsid w:val="00C1478A"/>
    <w:rsid w:val="00C20C0A"/>
    <w:rsid w:val="00C22C27"/>
    <w:rsid w:val="00C23ADD"/>
    <w:rsid w:val="00C2417E"/>
    <w:rsid w:val="00C33364"/>
    <w:rsid w:val="00C33767"/>
    <w:rsid w:val="00C348B5"/>
    <w:rsid w:val="00C3510A"/>
    <w:rsid w:val="00C43C6E"/>
    <w:rsid w:val="00C87B28"/>
    <w:rsid w:val="00C90EB2"/>
    <w:rsid w:val="00C92357"/>
    <w:rsid w:val="00CA198C"/>
    <w:rsid w:val="00CA38C5"/>
    <w:rsid w:val="00CA4F17"/>
    <w:rsid w:val="00CB0086"/>
    <w:rsid w:val="00CB3726"/>
    <w:rsid w:val="00CB59D4"/>
    <w:rsid w:val="00CC0EC6"/>
    <w:rsid w:val="00CC7481"/>
    <w:rsid w:val="00CD137F"/>
    <w:rsid w:val="00CD319F"/>
    <w:rsid w:val="00CD4BD7"/>
    <w:rsid w:val="00CD715B"/>
    <w:rsid w:val="00CF32E2"/>
    <w:rsid w:val="00CF3D3F"/>
    <w:rsid w:val="00CF65B5"/>
    <w:rsid w:val="00CF6A8D"/>
    <w:rsid w:val="00D02A42"/>
    <w:rsid w:val="00D25D85"/>
    <w:rsid w:val="00D35862"/>
    <w:rsid w:val="00D41CAE"/>
    <w:rsid w:val="00D4409E"/>
    <w:rsid w:val="00D446A9"/>
    <w:rsid w:val="00D45005"/>
    <w:rsid w:val="00D4573E"/>
    <w:rsid w:val="00D473B9"/>
    <w:rsid w:val="00D4787A"/>
    <w:rsid w:val="00D530C0"/>
    <w:rsid w:val="00D55D01"/>
    <w:rsid w:val="00D60857"/>
    <w:rsid w:val="00D61DA0"/>
    <w:rsid w:val="00D7219D"/>
    <w:rsid w:val="00D7479D"/>
    <w:rsid w:val="00D906A1"/>
    <w:rsid w:val="00D94017"/>
    <w:rsid w:val="00DA0C61"/>
    <w:rsid w:val="00DA2EA0"/>
    <w:rsid w:val="00DA4532"/>
    <w:rsid w:val="00DB01F1"/>
    <w:rsid w:val="00DB0A4A"/>
    <w:rsid w:val="00DC1562"/>
    <w:rsid w:val="00DC3B0B"/>
    <w:rsid w:val="00DC63CE"/>
    <w:rsid w:val="00DC7DA7"/>
    <w:rsid w:val="00DD04DB"/>
    <w:rsid w:val="00DD1E22"/>
    <w:rsid w:val="00DD4E92"/>
    <w:rsid w:val="00DD5B87"/>
    <w:rsid w:val="00DD7EF9"/>
    <w:rsid w:val="00DE1B92"/>
    <w:rsid w:val="00DF24BA"/>
    <w:rsid w:val="00DF250D"/>
    <w:rsid w:val="00E011C2"/>
    <w:rsid w:val="00E05CF3"/>
    <w:rsid w:val="00E07C6D"/>
    <w:rsid w:val="00E12710"/>
    <w:rsid w:val="00E202E7"/>
    <w:rsid w:val="00E228DD"/>
    <w:rsid w:val="00E24B7B"/>
    <w:rsid w:val="00E27499"/>
    <w:rsid w:val="00E31265"/>
    <w:rsid w:val="00E35343"/>
    <w:rsid w:val="00E4006E"/>
    <w:rsid w:val="00E451F5"/>
    <w:rsid w:val="00E45EC0"/>
    <w:rsid w:val="00E505D7"/>
    <w:rsid w:val="00E53230"/>
    <w:rsid w:val="00E60F40"/>
    <w:rsid w:val="00E63C26"/>
    <w:rsid w:val="00E67F29"/>
    <w:rsid w:val="00E75F40"/>
    <w:rsid w:val="00E8116E"/>
    <w:rsid w:val="00E84A8E"/>
    <w:rsid w:val="00E96FBC"/>
    <w:rsid w:val="00EA0C18"/>
    <w:rsid w:val="00EA3F2E"/>
    <w:rsid w:val="00EA7E2C"/>
    <w:rsid w:val="00EB1558"/>
    <w:rsid w:val="00EB2A79"/>
    <w:rsid w:val="00EC6E43"/>
    <w:rsid w:val="00ED031E"/>
    <w:rsid w:val="00ED37F0"/>
    <w:rsid w:val="00ED6B6C"/>
    <w:rsid w:val="00ED6D0A"/>
    <w:rsid w:val="00EE1BA4"/>
    <w:rsid w:val="00EE2B39"/>
    <w:rsid w:val="00EE474D"/>
    <w:rsid w:val="00EE6F8D"/>
    <w:rsid w:val="00F03551"/>
    <w:rsid w:val="00F04220"/>
    <w:rsid w:val="00F04A04"/>
    <w:rsid w:val="00F12505"/>
    <w:rsid w:val="00F30EB8"/>
    <w:rsid w:val="00F46AC5"/>
    <w:rsid w:val="00F477CB"/>
    <w:rsid w:val="00F50EF8"/>
    <w:rsid w:val="00F513E0"/>
    <w:rsid w:val="00F5249F"/>
    <w:rsid w:val="00F5682C"/>
    <w:rsid w:val="00F62E21"/>
    <w:rsid w:val="00F719CB"/>
    <w:rsid w:val="00F80D3B"/>
    <w:rsid w:val="00F87159"/>
    <w:rsid w:val="00F874D3"/>
    <w:rsid w:val="00F95989"/>
    <w:rsid w:val="00FB0FF2"/>
    <w:rsid w:val="00FB2043"/>
    <w:rsid w:val="00FB20C7"/>
    <w:rsid w:val="00FC008A"/>
    <w:rsid w:val="00FC0C2E"/>
    <w:rsid w:val="00FC31D4"/>
    <w:rsid w:val="00FC32ED"/>
    <w:rsid w:val="00FD4C54"/>
    <w:rsid w:val="00FD7531"/>
    <w:rsid w:val="00FE097B"/>
    <w:rsid w:val="00FF67CC"/>
    <w:rsid w:val="0A0A20ED"/>
    <w:rsid w:val="0B2D4EB4"/>
    <w:rsid w:val="18077406"/>
    <w:rsid w:val="1808158A"/>
    <w:rsid w:val="1A47528F"/>
    <w:rsid w:val="1CC10236"/>
    <w:rsid w:val="1D827AA1"/>
    <w:rsid w:val="214A0A65"/>
    <w:rsid w:val="29FC3F3A"/>
    <w:rsid w:val="2A243B4C"/>
    <w:rsid w:val="2C880C7B"/>
    <w:rsid w:val="2D4F27C7"/>
    <w:rsid w:val="36E30441"/>
    <w:rsid w:val="3E0E59CF"/>
    <w:rsid w:val="425B7F6B"/>
    <w:rsid w:val="442B03C1"/>
    <w:rsid w:val="45367E39"/>
    <w:rsid w:val="4AA8598C"/>
    <w:rsid w:val="4D1938A3"/>
    <w:rsid w:val="4DF3264E"/>
    <w:rsid w:val="501E3873"/>
    <w:rsid w:val="50FB58DC"/>
    <w:rsid w:val="52AF6C4A"/>
    <w:rsid w:val="5A1C1E3D"/>
    <w:rsid w:val="5D4A16FF"/>
    <w:rsid w:val="5DE71F50"/>
    <w:rsid w:val="629B7E7F"/>
    <w:rsid w:val="6EF33D80"/>
    <w:rsid w:val="760E1A04"/>
    <w:rsid w:val="7904024F"/>
    <w:rsid w:val="790E6806"/>
    <w:rsid w:val="7AB823A0"/>
    <w:rsid w:val="7AF973F6"/>
    <w:rsid w:val="7C63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E663"/>
  <w15:docId w15:val="{C354AF12-BF52-4D37-97F5-FF98690B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afterLines="50" w:line="400" w:lineRule="exact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">
    <w:name w:val="Body Text First Indent 2"/>
    <w:basedOn w:val="a3"/>
    <w:link w:val="20"/>
    <w:qFormat/>
    <w:pPr>
      <w:spacing w:beforeLines="0" w:afterLines="0" w:line="240" w:lineRule="auto"/>
      <w:ind w:leftChars="0" w:left="0" w:firstLineChars="0" w:firstLine="420"/>
    </w:pPr>
    <w:rPr>
      <w:color w:val="000000"/>
      <w:kern w:val="1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21">
    <w:name w:val="列出段落2"/>
    <w:basedOn w:val="a"/>
    <w:uiPriority w:val="99"/>
    <w:qFormat/>
    <w:pPr>
      <w:ind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imes New Roman" w:eastAsia="SimSun" w:hAnsi="Times New Roman" w:cs="Times New Roman"/>
      <w:szCs w:val="24"/>
    </w:rPr>
  </w:style>
  <w:style w:type="character" w:customStyle="1" w:styleId="20">
    <w:name w:val="正文首行缩进 2 字符"/>
    <w:basedOn w:val="a4"/>
    <w:link w:val="2"/>
    <w:qFormat/>
    <w:rPr>
      <w:rFonts w:ascii="Times New Roman" w:eastAsia="SimSun" w:hAnsi="Times New Roman" w:cs="Times New Roman"/>
      <w:color w:val="000000"/>
      <w:kern w:val="1"/>
      <w:szCs w:val="24"/>
    </w:rPr>
  </w:style>
  <w:style w:type="paragraph" w:styleId="aa">
    <w:name w:val="List Paragraph"/>
    <w:basedOn w:val="a"/>
    <w:uiPriority w:val="34"/>
    <w:qFormat/>
    <w:pPr>
      <w:ind w:firstLine="420"/>
    </w:pPr>
  </w:style>
  <w:style w:type="character" w:styleId="ab">
    <w:name w:val="annotation reference"/>
    <w:basedOn w:val="a0"/>
    <w:uiPriority w:val="99"/>
    <w:semiHidden/>
    <w:unhideWhenUsed/>
    <w:rsid w:val="00934C2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34C2B"/>
    <w:pPr>
      <w:spacing w:line="240" w:lineRule="auto"/>
    </w:pPr>
    <w:rPr>
      <w:sz w:val="20"/>
      <w:szCs w:val="20"/>
    </w:rPr>
  </w:style>
  <w:style w:type="character" w:customStyle="1" w:styleId="ad">
    <w:name w:val="批注文字 字符"/>
    <w:basedOn w:val="a0"/>
    <w:link w:val="ac"/>
    <w:uiPriority w:val="99"/>
    <w:semiHidden/>
    <w:rsid w:val="00934C2B"/>
    <w:rPr>
      <w:kern w:val="2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34C2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34C2B"/>
    <w:rPr>
      <w:b/>
      <w:bCs/>
      <w:kern w:val="2"/>
    </w:rPr>
  </w:style>
  <w:style w:type="paragraph" w:styleId="af0">
    <w:name w:val="Balloon Text"/>
    <w:basedOn w:val="a"/>
    <w:link w:val="af1"/>
    <w:uiPriority w:val="99"/>
    <w:semiHidden/>
    <w:unhideWhenUsed/>
    <w:rsid w:val="00934C2B"/>
    <w:pPr>
      <w:spacing w:line="240" w:lineRule="auto"/>
    </w:pPr>
    <w:rPr>
      <w:rFonts w:ascii="Microsoft YaHei UI" w:eastAsia="Microsoft YaHei UI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934C2B"/>
    <w:rPr>
      <w:rFonts w:ascii="Microsoft YaHei UI" w:eastAsia="Microsoft YaHei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5B5113-A631-4EC1-A1CC-E322964D7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15</Pages>
  <Words>1588</Words>
  <Characters>9057</Characters>
  <Application>Microsoft Office Word</Application>
  <DocSecurity>0</DocSecurity>
  <Lines>75</Lines>
  <Paragraphs>21</Paragraphs>
  <ScaleCrop>false</ScaleCrop>
  <Company>Microsoft</Company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zh tao</cp:lastModifiedBy>
  <cp:revision>5</cp:revision>
  <dcterms:created xsi:type="dcterms:W3CDTF">2017-11-30T05:13:00Z</dcterms:created>
  <dcterms:modified xsi:type="dcterms:W3CDTF">2018-07-29T04:31:00Z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